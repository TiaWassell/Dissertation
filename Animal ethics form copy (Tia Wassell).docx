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5974F" w14:textId="77777777" w:rsidR="00956DB6" w:rsidRPr="00956DB6" w:rsidRDefault="00956DB6" w:rsidP="00956DB6">
      <w:pPr>
        <w:jc w:val="center"/>
        <w:rPr>
          <w:rFonts w:ascii="Arial" w:hAnsi="Arial" w:cs="Arial"/>
          <w:b/>
          <w:sz w:val="22"/>
          <w:szCs w:val="22"/>
        </w:rPr>
      </w:pPr>
      <w:r w:rsidRPr="00956DB6">
        <w:rPr>
          <w:rFonts w:ascii="Arial" w:hAnsi="Arial" w:cs="Arial"/>
          <w:b/>
          <w:sz w:val="22"/>
          <w:szCs w:val="22"/>
        </w:rPr>
        <w:t>School of Psychology</w:t>
      </w:r>
    </w:p>
    <w:p w14:paraId="1EBA959F" w14:textId="77777777" w:rsidR="001E7807" w:rsidRPr="00956DB6" w:rsidRDefault="001E7807" w:rsidP="00956DB6">
      <w:pPr>
        <w:jc w:val="center"/>
        <w:rPr>
          <w:rFonts w:ascii="Arial" w:hAnsi="Arial" w:cs="Arial"/>
          <w:sz w:val="22"/>
          <w:szCs w:val="22"/>
        </w:rPr>
      </w:pPr>
      <w:r w:rsidRPr="00956DB6">
        <w:rPr>
          <w:rFonts w:ascii="Arial" w:hAnsi="Arial" w:cs="Arial"/>
          <w:sz w:val="22"/>
          <w:szCs w:val="22"/>
        </w:rPr>
        <w:t xml:space="preserve">Ethics form for </w:t>
      </w:r>
      <w:r w:rsidR="002F5942">
        <w:rPr>
          <w:rFonts w:ascii="Arial" w:hAnsi="Arial" w:cs="Arial"/>
          <w:sz w:val="22"/>
          <w:szCs w:val="22"/>
        </w:rPr>
        <w:t xml:space="preserve">UG/PGT </w:t>
      </w:r>
      <w:r w:rsidRPr="00956DB6">
        <w:rPr>
          <w:rFonts w:ascii="Arial" w:hAnsi="Arial" w:cs="Arial"/>
          <w:sz w:val="22"/>
          <w:szCs w:val="22"/>
        </w:rPr>
        <w:t>animal/molecular projects</w:t>
      </w:r>
    </w:p>
    <w:p w14:paraId="023566F7" w14:textId="77777777" w:rsidR="00956DB6" w:rsidRPr="002F5942" w:rsidRDefault="00956DB6" w:rsidP="00956DB6">
      <w:pPr>
        <w:jc w:val="center"/>
        <w:rPr>
          <w:rFonts w:ascii="Arial" w:hAnsi="Arial" w:cs="Arial"/>
          <w:sz w:val="22"/>
          <w:szCs w:val="22"/>
        </w:rPr>
      </w:pPr>
    </w:p>
    <w:tbl>
      <w:tblPr>
        <w:tblStyle w:val="TableGrid"/>
        <w:tblW w:w="5000" w:type="pct"/>
        <w:tblLook w:val="04A0" w:firstRow="1" w:lastRow="0" w:firstColumn="1" w:lastColumn="0" w:noHBand="0" w:noVBand="1"/>
      </w:tblPr>
      <w:tblGrid>
        <w:gridCol w:w="1928"/>
        <w:gridCol w:w="7920"/>
      </w:tblGrid>
      <w:tr w:rsidR="00956DB6" w:rsidRPr="002F5942" w14:paraId="3B6761D3" w14:textId="77777777" w:rsidTr="37FD7CAB">
        <w:tc>
          <w:tcPr>
            <w:tcW w:w="979" w:type="pct"/>
          </w:tcPr>
          <w:p w14:paraId="1C67A7EA" w14:textId="77777777" w:rsidR="001E7807" w:rsidRPr="002F5942" w:rsidRDefault="00956DB6">
            <w:pPr>
              <w:rPr>
                <w:rFonts w:ascii="Arial" w:hAnsi="Arial" w:cs="Arial"/>
                <w:b/>
                <w:sz w:val="22"/>
                <w:szCs w:val="22"/>
              </w:rPr>
            </w:pPr>
            <w:r w:rsidRPr="002F5942">
              <w:rPr>
                <w:rFonts w:ascii="Arial" w:hAnsi="Arial" w:cs="Arial"/>
                <w:b/>
                <w:sz w:val="22"/>
                <w:szCs w:val="22"/>
              </w:rPr>
              <w:t>Project title</w:t>
            </w:r>
            <w:r w:rsidR="001E7807" w:rsidRPr="002F5942">
              <w:rPr>
                <w:rFonts w:ascii="Arial" w:hAnsi="Arial" w:cs="Arial"/>
                <w:b/>
                <w:sz w:val="22"/>
                <w:szCs w:val="22"/>
              </w:rPr>
              <w:t>:</w:t>
            </w:r>
          </w:p>
        </w:tc>
        <w:tc>
          <w:tcPr>
            <w:tcW w:w="4021" w:type="pct"/>
          </w:tcPr>
          <w:p w14:paraId="10605EBE" w14:textId="028C4B2E" w:rsidR="001E7807" w:rsidRPr="002F5942" w:rsidRDefault="6CE0554F" w:rsidP="6CE0554F">
            <w:pPr>
              <w:rPr>
                <w:rFonts w:ascii="Arial" w:hAnsi="Arial" w:cs="Arial"/>
                <w:sz w:val="22"/>
                <w:szCs w:val="22"/>
              </w:rPr>
            </w:pPr>
            <w:del w:id="0" w:author="User" w:date="2018-05-30T10:38:00Z">
              <w:r w:rsidRPr="6CE0554F" w:rsidDel="004D1883">
                <w:rPr>
                  <w:rFonts w:ascii="Arial" w:hAnsi="Arial" w:cs="Arial"/>
                  <w:sz w:val="22"/>
                  <w:szCs w:val="22"/>
                </w:rPr>
                <w:delText>Elephant</w:delText>
              </w:r>
            </w:del>
            <w:ins w:id="1" w:author="User" w:date="2018-05-30T10:38:00Z">
              <w:r w:rsidR="004D1883">
                <w:rPr>
                  <w:rFonts w:ascii="Arial" w:hAnsi="Arial" w:cs="Arial"/>
                  <w:sz w:val="22"/>
                  <w:szCs w:val="22"/>
                </w:rPr>
                <w:t>Elephant</w:t>
              </w:r>
            </w:ins>
            <w:r w:rsidRPr="6CE0554F">
              <w:rPr>
                <w:rFonts w:ascii="Arial" w:hAnsi="Arial" w:cs="Arial"/>
                <w:sz w:val="22"/>
                <w:szCs w:val="22"/>
              </w:rPr>
              <w:t xml:space="preserve"> Culture</w:t>
            </w:r>
          </w:p>
        </w:tc>
      </w:tr>
      <w:tr w:rsidR="00956DB6" w:rsidRPr="002F5942" w14:paraId="024E570E" w14:textId="77777777" w:rsidTr="37FD7CAB">
        <w:tc>
          <w:tcPr>
            <w:tcW w:w="979" w:type="pct"/>
          </w:tcPr>
          <w:p w14:paraId="22BED618" w14:textId="77777777" w:rsidR="00956DB6" w:rsidRPr="002F5942" w:rsidRDefault="00956DB6">
            <w:pPr>
              <w:rPr>
                <w:rFonts w:ascii="Arial" w:hAnsi="Arial" w:cs="Arial"/>
                <w:b/>
                <w:sz w:val="22"/>
                <w:szCs w:val="22"/>
              </w:rPr>
            </w:pPr>
            <w:r w:rsidRPr="002F5942">
              <w:rPr>
                <w:rFonts w:ascii="Arial" w:hAnsi="Arial" w:cs="Arial"/>
                <w:b/>
                <w:sz w:val="22"/>
                <w:szCs w:val="22"/>
              </w:rPr>
              <w:t>Student:</w:t>
            </w:r>
          </w:p>
        </w:tc>
        <w:tc>
          <w:tcPr>
            <w:tcW w:w="4021" w:type="pct"/>
          </w:tcPr>
          <w:p w14:paraId="62B2AC80" w14:textId="5153DEED" w:rsidR="00956DB6" w:rsidRPr="002F5942" w:rsidRDefault="6CE0554F" w:rsidP="6CE0554F">
            <w:pPr>
              <w:rPr>
                <w:rFonts w:ascii="Arial" w:hAnsi="Arial" w:cs="Arial"/>
                <w:sz w:val="22"/>
                <w:szCs w:val="22"/>
              </w:rPr>
            </w:pPr>
            <w:r w:rsidRPr="6CE0554F">
              <w:rPr>
                <w:rFonts w:ascii="Arial" w:hAnsi="Arial" w:cs="Arial"/>
                <w:sz w:val="22"/>
                <w:szCs w:val="22"/>
              </w:rPr>
              <w:t>Tia Wassell</w:t>
            </w:r>
          </w:p>
        </w:tc>
      </w:tr>
      <w:tr w:rsidR="00956DB6" w:rsidRPr="002F5942" w14:paraId="65FCDE0A" w14:textId="77777777" w:rsidTr="37FD7CAB">
        <w:tc>
          <w:tcPr>
            <w:tcW w:w="979" w:type="pct"/>
          </w:tcPr>
          <w:p w14:paraId="3D1D2211" w14:textId="77777777" w:rsidR="00956DB6" w:rsidRPr="002F5942" w:rsidRDefault="00956DB6">
            <w:pPr>
              <w:rPr>
                <w:rFonts w:ascii="Arial" w:hAnsi="Arial" w:cs="Arial"/>
                <w:b/>
                <w:sz w:val="22"/>
                <w:szCs w:val="22"/>
              </w:rPr>
            </w:pPr>
            <w:r w:rsidRPr="002F5942">
              <w:rPr>
                <w:rFonts w:ascii="Arial" w:hAnsi="Arial" w:cs="Arial"/>
                <w:b/>
                <w:sz w:val="22"/>
                <w:szCs w:val="22"/>
              </w:rPr>
              <w:t>Supervisor:</w:t>
            </w:r>
          </w:p>
        </w:tc>
        <w:tc>
          <w:tcPr>
            <w:tcW w:w="4021" w:type="pct"/>
          </w:tcPr>
          <w:p w14:paraId="3B8838CF" w14:textId="3D80EB59" w:rsidR="00956DB6" w:rsidRPr="002F5942" w:rsidRDefault="6CE0554F" w:rsidP="6CE0554F">
            <w:pPr>
              <w:rPr>
                <w:rFonts w:ascii="Arial" w:hAnsi="Arial" w:cs="Arial"/>
                <w:sz w:val="22"/>
                <w:szCs w:val="22"/>
              </w:rPr>
            </w:pPr>
            <w:r w:rsidRPr="6CE0554F">
              <w:rPr>
                <w:rFonts w:ascii="Arial" w:hAnsi="Arial" w:cs="Arial"/>
                <w:sz w:val="22"/>
                <w:szCs w:val="22"/>
              </w:rPr>
              <w:t>Karen McComb</w:t>
            </w:r>
          </w:p>
        </w:tc>
      </w:tr>
      <w:tr w:rsidR="00956DB6" w:rsidRPr="002F5942" w14:paraId="095046D2" w14:textId="77777777" w:rsidTr="37FD7CAB">
        <w:tc>
          <w:tcPr>
            <w:tcW w:w="979" w:type="pct"/>
          </w:tcPr>
          <w:p w14:paraId="751708BD" w14:textId="77777777" w:rsidR="00956DB6" w:rsidRPr="002F5942" w:rsidRDefault="00956DB6">
            <w:pPr>
              <w:rPr>
                <w:rFonts w:ascii="Arial" w:hAnsi="Arial" w:cs="Arial"/>
                <w:b/>
                <w:sz w:val="22"/>
                <w:szCs w:val="22"/>
              </w:rPr>
            </w:pPr>
            <w:r w:rsidRPr="002F5942">
              <w:rPr>
                <w:rFonts w:ascii="Arial" w:hAnsi="Arial" w:cs="Arial"/>
                <w:b/>
                <w:sz w:val="22"/>
                <w:szCs w:val="22"/>
              </w:rPr>
              <w:t>Start date:</w:t>
            </w:r>
          </w:p>
        </w:tc>
        <w:tc>
          <w:tcPr>
            <w:tcW w:w="4021" w:type="pct"/>
          </w:tcPr>
          <w:p w14:paraId="0F8E6ABA" w14:textId="40F1058C" w:rsidR="00956DB6" w:rsidRPr="002F5942" w:rsidRDefault="37FD7CAB" w:rsidP="37FD7CAB">
            <w:pPr>
              <w:rPr>
                <w:rFonts w:ascii="Arial" w:hAnsi="Arial" w:cs="Arial"/>
                <w:sz w:val="22"/>
                <w:szCs w:val="22"/>
              </w:rPr>
            </w:pPr>
            <w:r w:rsidRPr="37FD7CAB">
              <w:rPr>
                <w:rFonts w:ascii="Arial" w:hAnsi="Arial" w:cs="Arial"/>
                <w:sz w:val="22"/>
                <w:szCs w:val="22"/>
              </w:rPr>
              <w:t>January 2018</w:t>
            </w:r>
          </w:p>
        </w:tc>
      </w:tr>
      <w:tr w:rsidR="00956DB6" w:rsidRPr="002F5942" w14:paraId="4D426EB0" w14:textId="77777777" w:rsidTr="37FD7CAB">
        <w:tc>
          <w:tcPr>
            <w:tcW w:w="979" w:type="pct"/>
          </w:tcPr>
          <w:p w14:paraId="58BC1AF2" w14:textId="77777777" w:rsidR="00956DB6" w:rsidRPr="002F5942" w:rsidRDefault="00956DB6">
            <w:pPr>
              <w:rPr>
                <w:rFonts w:ascii="Arial" w:hAnsi="Arial" w:cs="Arial"/>
                <w:b/>
                <w:sz w:val="22"/>
                <w:szCs w:val="22"/>
              </w:rPr>
            </w:pPr>
            <w:r w:rsidRPr="002F5942">
              <w:rPr>
                <w:rFonts w:ascii="Arial" w:hAnsi="Arial" w:cs="Arial"/>
                <w:b/>
                <w:sz w:val="22"/>
                <w:szCs w:val="22"/>
              </w:rPr>
              <w:t>End date:</w:t>
            </w:r>
          </w:p>
        </w:tc>
        <w:tc>
          <w:tcPr>
            <w:tcW w:w="4021" w:type="pct"/>
          </w:tcPr>
          <w:p w14:paraId="531068C6" w14:textId="04A6DEE2" w:rsidR="00956DB6" w:rsidRPr="002F5942" w:rsidRDefault="37FD7CAB" w:rsidP="37FD7CAB">
            <w:pPr>
              <w:rPr>
                <w:rFonts w:ascii="Arial" w:hAnsi="Arial" w:cs="Arial"/>
                <w:sz w:val="22"/>
                <w:szCs w:val="22"/>
              </w:rPr>
            </w:pPr>
            <w:del w:id="2" w:author="User" w:date="2018-05-30T10:37:00Z">
              <w:r w:rsidRPr="37FD7CAB" w:rsidDel="006C2B4D">
                <w:rPr>
                  <w:rFonts w:ascii="Arial" w:hAnsi="Arial" w:cs="Arial"/>
                  <w:sz w:val="22"/>
                  <w:szCs w:val="22"/>
                </w:rPr>
                <w:delText xml:space="preserve">August </w:delText>
              </w:r>
            </w:del>
            <w:ins w:id="3" w:author="User" w:date="2018-05-30T10:37:00Z">
              <w:r w:rsidR="006C2B4D">
                <w:rPr>
                  <w:rFonts w:ascii="Arial" w:hAnsi="Arial" w:cs="Arial"/>
                  <w:sz w:val="22"/>
                  <w:szCs w:val="22"/>
                </w:rPr>
                <w:t>May</w:t>
              </w:r>
              <w:r w:rsidR="006C2B4D" w:rsidRPr="37FD7CAB">
                <w:rPr>
                  <w:rFonts w:ascii="Arial" w:hAnsi="Arial" w:cs="Arial"/>
                  <w:sz w:val="22"/>
                  <w:szCs w:val="22"/>
                </w:rPr>
                <w:t xml:space="preserve"> </w:t>
              </w:r>
            </w:ins>
            <w:r w:rsidRPr="37FD7CAB">
              <w:rPr>
                <w:rFonts w:ascii="Arial" w:hAnsi="Arial" w:cs="Arial"/>
                <w:sz w:val="22"/>
                <w:szCs w:val="22"/>
              </w:rPr>
              <w:t>2018</w:t>
            </w:r>
          </w:p>
        </w:tc>
      </w:tr>
    </w:tbl>
    <w:p w14:paraId="543018E9" w14:textId="77777777" w:rsidR="001E7807" w:rsidRPr="002F5942" w:rsidRDefault="001E7807">
      <w:pPr>
        <w:rPr>
          <w:rFonts w:ascii="Arial" w:hAnsi="Arial" w:cs="Arial"/>
          <w:sz w:val="22"/>
          <w:szCs w:val="22"/>
        </w:rPr>
      </w:pPr>
    </w:p>
    <w:tbl>
      <w:tblPr>
        <w:tblStyle w:val="TableGrid"/>
        <w:tblW w:w="5000" w:type="pct"/>
        <w:tblLook w:val="04A0" w:firstRow="1" w:lastRow="0" w:firstColumn="1" w:lastColumn="0" w:noHBand="0" w:noVBand="1"/>
      </w:tblPr>
      <w:tblGrid>
        <w:gridCol w:w="9848"/>
      </w:tblGrid>
      <w:tr w:rsidR="001E7807" w:rsidRPr="002F5942" w14:paraId="2C540AEB" w14:textId="77777777" w:rsidTr="00956DB6">
        <w:tc>
          <w:tcPr>
            <w:tcW w:w="5000" w:type="pct"/>
          </w:tcPr>
          <w:p w14:paraId="0BA92C19" w14:textId="77777777" w:rsidR="001E7807" w:rsidRPr="002F5942" w:rsidRDefault="001E7807" w:rsidP="001E7807">
            <w:pPr>
              <w:rPr>
                <w:rFonts w:ascii="Arial" w:hAnsi="Arial" w:cs="Arial"/>
                <w:sz w:val="22"/>
                <w:szCs w:val="22"/>
              </w:rPr>
            </w:pPr>
            <w:r w:rsidRPr="002F5942">
              <w:rPr>
                <w:rFonts w:ascii="Arial" w:hAnsi="Arial" w:cs="Arial"/>
                <w:b/>
                <w:sz w:val="22"/>
                <w:szCs w:val="22"/>
              </w:rPr>
              <w:t>Project description</w:t>
            </w:r>
            <w:r w:rsidRPr="002F5942">
              <w:rPr>
                <w:rFonts w:ascii="Arial" w:hAnsi="Arial" w:cs="Arial"/>
                <w:sz w:val="22"/>
                <w:szCs w:val="22"/>
              </w:rPr>
              <w:t xml:space="preserve"> (up to 4000 characters)</w:t>
            </w:r>
          </w:p>
        </w:tc>
      </w:tr>
      <w:tr w:rsidR="001E7807" w:rsidRPr="002F5942" w14:paraId="467F0D73" w14:textId="77777777" w:rsidTr="00956DB6">
        <w:tc>
          <w:tcPr>
            <w:tcW w:w="5000" w:type="pct"/>
          </w:tcPr>
          <w:p w14:paraId="0B704786" w14:textId="77777777" w:rsidR="001E7807" w:rsidRPr="002F5942" w:rsidRDefault="001E7807" w:rsidP="003509AF">
            <w:pPr>
              <w:spacing w:line="360" w:lineRule="auto"/>
              <w:rPr>
                <w:rFonts w:ascii="Arial" w:hAnsi="Arial" w:cs="Arial"/>
                <w:i/>
                <w:sz w:val="22"/>
                <w:szCs w:val="22"/>
              </w:rPr>
              <w:pPrChange w:id="4" w:author="User" w:date="2018-05-30T10:49:00Z">
                <w:pPr/>
              </w:pPrChange>
            </w:pPr>
            <w:r w:rsidRPr="002F5942">
              <w:rPr>
                <w:rFonts w:ascii="Arial" w:hAnsi="Arial" w:cs="Arial"/>
                <w:i/>
                <w:sz w:val="22"/>
                <w:szCs w:val="22"/>
              </w:rPr>
              <w:t xml:space="preserve">This section should be in abstract form describing the background, aims and methodology of the project </w:t>
            </w:r>
          </w:p>
          <w:p w14:paraId="023230A3" w14:textId="63EAB0A9" w:rsidR="001E7807" w:rsidRDefault="001E7807" w:rsidP="003509AF">
            <w:pPr>
              <w:spacing w:line="360" w:lineRule="auto"/>
              <w:rPr>
                <w:rFonts w:ascii="Arial" w:hAnsi="Arial" w:cs="Arial"/>
                <w:i/>
                <w:sz w:val="22"/>
                <w:szCs w:val="22"/>
              </w:rPr>
              <w:pPrChange w:id="5" w:author="User" w:date="2018-05-30T10:49:00Z">
                <w:pPr/>
              </w:pPrChange>
            </w:pPr>
          </w:p>
          <w:p w14:paraId="3D8841CD" w14:textId="1A3F8FE1" w:rsidR="0025601E" w:rsidRPr="0025601E" w:rsidRDefault="0025601E" w:rsidP="003509AF">
            <w:pPr>
              <w:spacing w:line="360" w:lineRule="auto"/>
              <w:rPr>
                <w:rFonts w:ascii="Arial" w:hAnsi="Arial" w:cs="Arial"/>
              </w:rPr>
              <w:pPrChange w:id="6" w:author="User" w:date="2018-05-30T10:49:00Z">
                <w:pPr/>
              </w:pPrChange>
            </w:pPr>
            <w:r w:rsidRPr="0025601E">
              <w:rPr>
                <w:rFonts w:ascii="Arial" w:hAnsi="Arial" w:cs="Arial"/>
              </w:rPr>
              <w:t xml:space="preserve">It is well known that </w:t>
            </w:r>
            <w:del w:id="7" w:author="User" w:date="2018-05-30T10:38:00Z">
              <w:r w:rsidRPr="0025601E" w:rsidDel="004D1883">
                <w:rPr>
                  <w:rFonts w:ascii="Arial" w:hAnsi="Arial" w:cs="Arial"/>
                </w:rPr>
                <w:delText>elephant</w:delText>
              </w:r>
            </w:del>
            <w:ins w:id="8" w:author="User" w:date="2018-05-30T10:38:00Z">
              <w:r w:rsidR="004D1883">
                <w:rPr>
                  <w:rFonts w:ascii="Arial" w:hAnsi="Arial" w:cs="Arial"/>
                </w:rPr>
                <w:t>Elephant</w:t>
              </w:r>
            </w:ins>
            <w:r w:rsidRPr="0025601E">
              <w:rPr>
                <w:rFonts w:ascii="Arial" w:hAnsi="Arial" w:cs="Arial"/>
              </w:rPr>
              <w:t xml:space="preserve">s as a species are highly emotional, intelligent species that possess an astounding capacity for memory. Additionally, they have a rich understanding of their surroundings which allows them to safely travel long distances, searching for water and discriminating between </w:t>
            </w:r>
            <w:r w:rsidR="007A19CF">
              <w:rPr>
                <w:rFonts w:ascii="Arial" w:hAnsi="Arial" w:cs="Arial"/>
              </w:rPr>
              <w:t>large numbers</w:t>
            </w:r>
            <w:r w:rsidRPr="0025601E">
              <w:rPr>
                <w:rFonts w:ascii="Arial" w:hAnsi="Arial" w:cs="Arial"/>
              </w:rPr>
              <w:t xml:space="preserve"> of social </w:t>
            </w:r>
            <w:r w:rsidR="007A19CF">
              <w:rPr>
                <w:rFonts w:ascii="Arial" w:hAnsi="Arial" w:cs="Arial"/>
              </w:rPr>
              <w:t>companions</w:t>
            </w:r>
            <w:r w:rsidRPr="0025601E">
              <w:rPr>
                <w:rFonts w:ascii="Arial" w:hAnsi="Arial" w:cs="Arial"/>
              </w:rPr>
              <w:t>.</w:t>
            </w:r>
            <w:r>
              <w:rPr>
                <w:rFonts w:ascii="Arial" w:hAnsi="Arial" w:cs="Arial"/>
              </w:rPr>
              <w:t xml:space="preserve"> Research has only recently started to </w:t>
            </w:r>
            <w:r w:rsidR="007A19CF">
              <w:rPr>
                <w:rFonts w:ascii="Arial" w:hAnsi="Arial" w:cs="Arial"/>
              </w:rPr>
              <w:t xml:space="preserve">delve </w:t>
            </w:r>
            <w:r>
              <w:rPr>
                <w:rFonts w:ascii="Arial" w:hAnsi="Arial" w:cs="Arial"/>
              </w:rPr>
              <w:t>deeper into the psychological</w:t>
            </w:r>
            <w:r w:rsidR="007A19CF">
              <w:rPr>
                <w:rFonts w:ascii="Arial" w:hAnsi="Arial" w:cs="Arial"/>
              </w:rPr>
              <w:t xml:space="preserve"> and</w:t>
            </w:r>
            <w:r>
              <w:rPr>
                <w:rFonts w:ascii="Arial" w:hAnsi="Arial" w:cs="Arial"/>
              </w:rPr>
              <w:t xml:space="preserve"> behavioral actions of these </w:t>
            </w:r>
            <w:r w:rsidR="007A19CF">
              <w:rPr>
                <w:rFonts w:ascii="Arial" w:hAnsi="Arial" w:cs="Arial"/>
              </w:rPr>
              <w:t>sophisticated animals</w:t>
            </w:r>
            <w:r>
              <w:rPr>
                <w:rFonts w:ascii="Arial" w:hAnsi="Arial" w:cs="Arial"/>
              </w:rPr>
              <w:t>.</w:t>
            </w:r>
            <w:r w:rsidR="00657123">
              <w:rPr>
                <w:rFonts w:ascii="Arial" w:hAnsi="Arial" w:cs="Arial"/>
              </w:rPr>
              <w:t xml:space="preserve"> Culture was considered to be exclusive to humans but has recently been seen in other large-brained, mammals such as </w:t>
            </w:r>
            <w:ins w:id="9" w:author="User" w:date="2018-05-30T10:38:00Z">
              <w:r w:rsidR="004D1883">
                <w:rPr>
                  <w:rFonts w:ascii="Arial" w:hAnsi="Arial" w:cs="Arial"/>
                </w:rPr>
                <w:t>O</w:t>
              </w:r>
            </w:ins>
            <w:del w:id="10" w:author="User" w:date="2018-05-30T10:38:00Z">
              <w:r w:rsidR="00657123" w:rsidDel="004D1883">
                <w:rPr>
                  <w:rFonts w:ascii="Arial" w:hAnsi="Arial" w:cs="Arial"/>
                </w:rPr>
                <w:delText>o</w:delText>
              </w:r>
            </w:del>
            <w:r w:rsidR="00657123">
              <w:rPr>
                <w:rFonts w:ascii="Arial" w:hAnsi="Arial" w:cs="Arial"/>
              </w:rPr>
              <w:t xml:space="preserve">rangutans, </w:t>
            </w:r>
            <w:ins w:id="11" w:author="User" w:date="2018-05-30T10:38:00Z">
              <w:r w:rsidR="004D1883">
                <w:rPr>
                  <w:rFonts w:ascii="Arial" w:hAnsi="Arial" w:cs="Arial"/>
                </w:rPr>
                <w:t>C</w:t>
              </w:r>
            </w:ins>
            <w:del w:id="12" w:author="User" w:date="2018-05-30T10:38:00Z">
              <w:r w:rsidR="00657123" w:rsidDel="004D1883">
                <w:rPr>
                  <w:rFonts w:ascii="Arial" w:hAnsi="Arial" w:cs="Arial"/>
                </w:rPr>
                <w:delText>c</w:delText>
              </w:r>
            </w:del>
            <w:r w:rsidR="00657123">
              <w:rPr>
                <w:rFonts w:ascii="Arial" w:hAnsi="Arial" w:cs="Arial"/>
              </w:rPr>
              <w:t xml:space="preserve">himpanzees, and even </w:t>
            </w:r>
            <w:ins w:id="13" w:author="User" w:date="2018-05-30T10:38:00Z">
              <w:r w:rsidR="004D1883">
                <w:rPr>
                  <w:rFonts w:ascii="Arial" w:hAnsi="Arial" w:cs="Arial"/>
                </w:rPr>
                <w:t>C</w:t>
              </w:r>
            </w:ins>
            <w:del w:id="14" w:author="User" w:date="2018-05-30T10:38:00Z">
              <w:r w:rsidR="00657123" w:rsidDel="004D1883">
                <w:rPr>
                  <w:rFonts w:ascii="Arial" w:hAnsi="Arial" w:cs="Arial"/>
                </w:rPr>
                <w:delText>c</w:delText>
              </w:r>
            </w:del>
            <w:r w:rsidR="00657123">
              <w:rPr>
                <w:rFonts w:ascii="Arial" w:hAnsi="Arial" w:cs="Arial"/>
              </w:rPr>
              <w:t xml:space="preserve">etaceans. The definition of culture being used in this study is the ability to pass down behavioral information and traditions over generations through social learning. This project will consider </w:t>
            </w:r>
            <w:r w:rsidR="007A19CF">
              <w:rPr>
                <w:rFonts w:ascii="Arial" w:hAnsi="Arial" w:cs="Arial"/>
              </w:rPr>
              <w:t xml:space="preserve">the </w:t>
            </w:r>
            <w:r w:rsidR="00657123">
              <w:rPr>
                <w:rFonts w:ascii="Arial" w:hAnsi="Arial" w:cs="Arial"/>
              </w:rPr>
              <w:t xml:space="preserve">pervasiveness of cultural </w:t>
            </w:r>
            <w:ins w:id="15" w:author="User" w:date="2018-05-30T10:39:00Z">
              <w:r w:rsidR="004D1883">
                <w:rPr>
                  <w:rFonts w:ascii="Arial" w:hAnsi="Arial" w:cs="Arial"/>
                </w:rPr>
                <w:t xml:space="preserve">in </w:t>
              </w:r>
            </w:ins>
            <w:r w:rsidR="00657123">
              <w:rPr>
                <w:rFonts w:ascii="Arial" w:hAnsi="Arial" w:cs="Arial"/>
              </w:rPr>
              <w:t xml:space="preserve">behaviours </w:t>
            </w:r>
            <w:del w:id="16" w:author="User" w:date="2018-05-30T10:39:00Z">
              <w:r w:rsidR="00657123" w:rsidDel="004D1883">
                <w:rPr>
                  <w:rFonts w:ascii="Arial" w:hAnsi="Arial" w:cs="Arial"/>
                </w:rPr>
                <w:delText xml:space="preserve">in </w:delText>
              </w:r>
            </w:del>
            <w:ins w:id="17" w:author="User" w:date="2018-05-30T10:39:00Z">
              <w:r w:rsidR="004D1883">
                <w:rPr>
                  <w:rFonts w:ascii="Arial" w:hAnsi="Arial" w:cs="Arial"/>
                </w:rPr>
                <w:t>through</w:t>
              </w:r>
              <w:r w:rsidR="004D1883">
                <w:rPr>
                  <w:rFonts w:ascii="Arial" w:hAnsi="Arial" w:cs="Arial"/>
                </w:rPr>
                <w:t xml:space="preserve"> </w:t>
              </w:r>
            </w:ins>
            <w:ins w:id="18" w:author="User" w:date="2018-05-30T10:38:00Z">
              <w:r w:rsidR="004D1883">
                <w:rPr>
                  <w:rFonts w:ascii="Arial" w:hAnsi="Arial" w:cs="Arial"/>
                </w:rPr>
                <w:t>E</w:t>
              </w:r>
            </w:ins>
            <w:del w:id="19" w:author="User" w:date="2018-05-30T10:38:00Z">
              <w:r w:rsidR="00657123" w:rsidDel="004D1883">
                <w:rPr>
                  <w:rFonts w:ascii="Arial" w:hAnsi="Arial" w:cs="Arial"/>
                </w:rPr>
                <w:delText>e</w:delText>
              </w:r>
            </w:del>
            <w:r w:rsidR="00657123">
              <w:rPr>
                <w:rFonts w:ascii="Arial" w:hAnsi="Arial" w:cs="Arial"/>
              </w:rPr>
              <w:t>lephant interactions.</w:t>
            </w:r>
          </w:p>
          <w:p w14:paraId="12362450" w14:textId="77777777" w:rsidR="0025601E" w:rsidRPr="0025601E" w:rsidRDefault="0025601E" w:rsidP="003509AF">
            <w:pPr>
              <w:spacing w:line="360" w:lineRule="auto"/>
              <w:rPr>
                <w:rFonts w:ascii="Arial" w:hAnsi="Arial" w:cs="Arial"/>
                <w:sz w:val="22"/>
                <w:szCs w:val="22"/>
              </w:rPr>
              <w:pPrChange w:id="20" w:author="User" w:date="2018-05-30T10:49:00Z">
                <w:pPr/>
              </w:pPrChange>
            </w:pPr>
          </w:p>
          <w:p w14:paraId="16E24055" w14:textId="43614ED0" w:rsidR="001E7807" w:rsidRDefault="009A4511" w:rsidP="003509AF">
            <w:pPr>
              <w:spacing w:line="360" w:lineRule="auto"/>
              <w:rPr>
                <w:rFonts w:ascii="Arial" w:hAnsi="Arial" w:cs="Arial"/>
                <w:szCs w:val="22"/>
              </w:rPr>
              <w:pPrChange w:id="21" w:author="User" w:date="2018-05-30T10:49:00Z">
                <w:pPr/>
              </w:pPrChange>
            </w:pPr>
            <w:r>
              <w:rPr>
                <w:rFonts w:ascii="Arial" w:hAnsi="Arial" w:cs="Arial"/>
                <w:szCs w:val="22"/>
              </w:rPr>
              <w:t>My project will consider</w:t>
            </w:r>
            <w:ins w:id="22" w:author="User" w:date="2018-05-30T10:41:00Z">
              <w:r w:rsidR="004D1883">
                <w:rPr>
                  <w:rFonts w:ascii="Arial" w:hAnsi="Arial" w:cs="Arial"/>
                  <w:szCs w:val="22"/>
                </w:rPr>
                <w:t xml:space="preserve"> if the variation of behaviours</w:t>
              </w:r>
            </w:ins>
            <w:r>
              <w:rPr>
                <w:rFonts w:ascii="Arial" w:hAnsi="Arial" w:cs="Arial"/>
                <w:szCs w:val="22"/>
              </w:rPr>
              <w:t xml:space="preserve"> </w:t>
            </w:r>
            <w:del w:id="23" w:author="User" w:date="2018-05-30T10:42:00Z">
              <w:r w:rsidDel="004D1883">
                <w:rPr>
                  <w:rFonts w:ascii="Arial" w:hAnsi="Arial" w:cs="Arial"/>
                  <w:szCs w:val="22"/>
                </w:rPr>
                <w:delText xml:space="preserve">cultural differences in variation of </w:delText>
              </w:r>
              <w:r w:rsidR="007A19CF" w:rsidDel="004D1883">
                <w:rPr>
                  <w:rFonts w:ascii="Arial" w:hAnsi="Arial" w:cs="Arial"/>
                  <w:szCs w:val="22"/>
                </w:rPr>
                <w:delText>the response of</w:delText>
              </w:r>
            </w:del>
            <w:ins w:id="24" w:author="User" w:date="2018-05-30T10:42:00Z">
              <w:r w:rsidR="004D1883">
                <w:rPr>
                  <w:rFonts w:ascii="Arial" w:hAnsi="Arial" w:cs="Arial"/>
                  <w:szCs w:val="22"/>
                </w:rPr>
                <w:t>exhibited by</w:t>
              </w:r>
            </w:ins>
            <w:r w:rsidR="007A19CF">
              <w:rPr>
                <w:rFonts w:ascii="Arial" w:hAnsi="Arial" w:cs="Arial"/>
                <w:szCs w:val="22"/>
              </w:rPr>
              <w:t xml:space="preserve"> </w:t>
            </w:r>
            <w:ins w:id="25" w:author="User" w:date="2018-05-30T10:39:00Z">
              <w:r w:rsidR="004D1883">
                <w:rPr>
                  <w:rFonts w:ascii="Arial" w:hAnsi="Arial" w:cs="Arial"/>
                  <w:szCs w:val="22"/>
                </w:rPr>
                <w:t xml:space="preserve">wild </w:t>
              </w:r>
            </w:ins>
            <w:r>
              <w:rPr>
                <w:rFonts w:ascii="Arial" w:hAnsi="Arial" w:cs="Arial"/>
                <w:szCs w:val="22"/>
              </w:rPr>
              <w:t xml:space="preserve">African </w:t>
            </w:r>
            <w:del w:id="26" w:author="User" w:date="2018-05-30T10:38:00Z">
              <w:r w:rsidR="007A19CF" w:rsidDel="004D1883">
                <w:rPr>
                  <w:rFonts w:ascii="Arial" w:hAnsi="Arial" w:cs="Arial"/>
                  <w:szCs w:val="22"/>
                </w:rPr>
                <w:delText>elephant</w:delText>
              </w:r>
            </w:del>
            <w:ins w:id="27" w:author="User" w:date="2018-05-30T10:38:00Z">
              <w:r w:rsidR="004D1883">
                <w:rPr>
                  <w:rFonts w:ascii="Arial" w:hAnsi="Arial" w:cs="Arial"/>
                  <w:szCs w:val="22"/>
                </w:rPr>
                <w:t>Elephant</w:t>
              </w:r>
            </w:ins>
            <w:r w:rsidR="007A19CF">
              <w:rPr>
                <w:rFonts w:ascii="Arial" w:hAnsi="Arial" w:cs="Arial"/>
                <w:szCs w:val="22"/>
              </w:rPr>
              <w:t xml:space="preserve">s in </w:t>
            </w:r>
            <w:del w:id="28" w:author="User" w:date="2018-05-30T10:42:00Z">
              <w:r w:rsidR="007A19CF" w:rsidDel="004D1883">
                <w:rPr>
                  <w:rFonts w:ascii="Arial" w:hAnsi="Arial" w:cs="Arial"/>
                  <w:szCs w:val="22"/>
                </w:rPr>
                <w:delText xml:space="preserve">different populations </w:delText>
              </w:r>
            </w:del>
            <w:ins w:id="29" w:author="User" w:date="2018-05-30T10:42:00Z">
              <w:r w:rsidR="004D1883">
                <w:rPr>
                  <w:rFonts w:ascii="Arial" w:hAnsi="Arial" w:cs="Arial"/>
                  <w:szCs w:val="22"/>
                </w:rPr>
                <w:t xml:space="preserve">response </w:t>
              </w:r>
            </w:ins>
            <w:r w:rsidR="007A19CF">
              <w:rPr>
                <w:rFonts w:ascii="Arial" w:hAnsi="Arial" w:cs="Arial"/>
                <w:szCs w:val="22"/>
              </w:rPr>
              <w:t xml:space="preserve">to playbacks of voices from </w:t>
            </w:r>
            <w:ins w:id="30" w:author="User" w:date="2018-05-30T10:42:00Z">
              <w:r w:rsidR="004D1883">
                <w:rPr>
                  <w:rFonts w:ascii="Arial" w:hAnsi="Arial" w:cs="Arial"/>
                  <w:szCs w:val="22"/>
                </w:rPr>
                <w:t xml:space="preserve">known </w:t>
              </w:r>
            </w:ins>
            <w:r w:rsidR="007A19CF">
              <w:rPr>
                <w:rFonts w:ascii="Arial" w:hAnsi="Arial" w:cs="Arial"/>
                <w:szCs w:val="22"/>
              </w:rPr>
              <w:t xml:space="preserve">dangerous humans </w:t>
            </w:r>
            <w:ins w:id="31" w:author="User" w:date="2018-05-30T10:43:00Z">
              <w:r w:rsidR="004D1883">
                <w:rPr>
                  <w:rFonts w:ascii="Arial" w:hAnsi="Arial" w:cs="Arial"/>
                  <w:szCs w:val="22"/>
                </w:rPr>
                <w:t xml:space="preserve">in </w:t>
              </w:r>
            </w:ins>
            <w:ins w:id="32" w:author="User" w:date="2018-05-30T10:42:00Z">
              <w:r w:rsidR="004D1883">
                <w:rPr>
                  <w:rFonts w:ascii="Arial" w:hAnsi="Arial" w:cs="Arial"/>
                  <w:szCs w:val="22"/>
                </w:rPr>
                <w:t>two different populations</w:t>
              </w:r>
            </w:ins>
            <w:ins w:id="33" w:author="User" w:date="2018-05-30T10:43:00Z">
              <w:r w:rsidR="004D1883">
                <w:rPr>
                  <w:rFonts w:ascii="Arial" w:hAnsi="Arial" w:cs="Arial"/>
                  <w:szCs w:val="22"/>
                </w:rPr>
                <w:t xml:space="preserve"> is due to cultural differences. </w:t>
              </w:r>
            </w:ins>
            <w:del w:id="34" w:author="User" w:date="2018-05-30T10:42:00Z">
              <w:r w:rsidR="00955082" w:rsidDel="004D1883">
                <w:rPr>
                  <w:rFonts w:ascii="Arial" w:hAnsi="Arial" w:cs="Arial"/>
                  <w:szCs w:val="22"/>
                </w:rPr>
                <w:delText>(</w:delText>
              </w:r>
              <w:r w:rsidR="007A19CF" w:rsidDel="004D1883">
                <w:rPr>
                  <w:rFonts w:ascii="Arial" w:hAnsi="Arial" w:cs="Arial"/>
                  <w:szCs w:val="22"/>
                </w:rPr>
                <w:delText xml:space="preserve">and </w:delText>
              </w:r>
              <w:r w:rsidR="00955082" w:rsidDel="004D1883">
                <w:rPr>
                  <w:rFonts w:ascii="Arial" w:hAnsi="Arial" w:cs="Arial"/>
                  <w:szCs w:val="22"/>
                </w:rPr>
                <w:delText xml:space="preserve">potentially African </w:delText>
              </w:r>
              <w:r w:rsidR="007A19CF" w:rsidDel="004D1883">
                <w:rPr>
                  <w:rFonts w:ascii="Arial" w:hAnsi="Arial" w:cs="Arial"/>
                  <w:szCs w:val="22"/>
                </w:rPr>
                <w:delText>bees</w:delText>
              </w:r>
              <w:r w:rsidR="00955082" w:rsidDel="004D1883">
                <w:rPr>
                  <w:rFonts w:ascii="Arial" w:hAnsi="Arial" w:cs="Arial"/>
                  <w:szCs w:val="22"/>
                </w:rPr>
                <w:delText>)</w:delText>
              </w:r>
              <w:r w:rsidDel="004D1883">
                <w:rPr>
                  <w:rFonts w:ascii="Arial" w:hAnsi="Arial" w:cs="Arial"/>
                  <w:szCs w:val="22"/>
                </w:rPr>
                <w:delText xml:space="preserve">. </w:delText>
              </w:r>
            </w:del>
            <w:r>
              <w:rPr>
                <w:rFonts w:ascii="Arial" w:hAnsi="Arial" w:cs="Arial"/>
                <w:szCs w:val="22"/>
              </w:rPr>
              <w:t>Response</w:t>
            </w:r>
            <w:ins w:id="35" w:author="User" w:date="2018-05-30T10:43:00Z">
              <w:r w:rsidR="004D1883">
                <w:rPr>
                  <w:rFonts w:ascii="Arial" w:hAnsi="Arial" w:cs="Arial"/>
                  <w:szCs w:val="22"/>
                </w:rPr>
                <w:t>s</w:t>
              </w:r>
            </w:ins>
            <w:r>
              <w:rPr>
                <w:rFonts w:ascii="Arial" w:hAnsi="Arial" w:cs="Arial"/>
                <w:szCs w:val="22"/>
              </w:rPr>
              <w:t xml:space="preserve"> to threatening scenarios has always been considered an innate instinct for humans and all animals. It could be considered </w:t>
            </w:r>
            <w:r w:rsidR="007A19CF">
              <w:rPr>
                <w:rFonts w:ascii="Arial" w:hAnsi="Arial" w:cs="Arial"/>
                <w:szCs w:val="22"/>
              </w:rPr>
              <w:t xml:space="preserve">that </w:t>
            </w:r>
            <w:r>
              <w:rPr>
                <w:rFonts w:ascii="Arial" w:hAnsi="Arial" w:cs="Arial"/>
                <w:szCs w:val="22"/>
              </w:rPr>
              <w:t xml:space="preserve">the way that we respond to predatory threats can be culturally influenced. The aim of this project is to see how </w:t>
            </w:r>
            <w:ins w:id="36" w:author="User" w:date="2018-05-30T10:40:00Z">
              <w:r w:rsidR="004D1883">
                <w:rPr>
                  <w:rFonts w:ascii="Arial" w:hAnsi="Arial" w:cs="Arial"/>
                  <w:szCs w:val="22"/>
                </w:rPr>
                <w:t xml:space="preserve">wild </w:t>
              </w:r>
            </w:ins>
            <w:r>
              <w:rPr>
                <w:rFonts w:ascii="Arial" w:hAnsi="Arial" w:cs="Arial"/>
                <w:szCs w:val="22"/>
              </w:rPr>
              <w:t xml:space="preserve">African </w:t>
            </w:r>
            <w:del w:id="37" w:author="User" w:date="2018-05-30T10:38:00Z">
              <w:r w:rsidDel="004D1883">
                <w:rPr>
                  <w:rFonts w:ascii="Arial" w:hAnsi="Arial" w:cs="Arial"/>
                  <w:szCs w:val="22"/>
                </w:rPr>
                <w:delText>elephant</w:delText>
              </w:r>
            </w:del>
            <w:ins w:id="38" w:author="User" w:date="2018-05-30T10:38:00Z">
              <w:r w:rsidR="004D1883">
                <w:rPr>
                  <w:rFonts w:ascii="Arial" w:hAnsi="Arial" w:cs="Arial"/>
                  <w:szCs w:val="22"/>
                </w:rPr>
                <w:t>Elephant</w:t>
              </w:r>
            </w:ins>
            <w:r>
              <w:rPr>
                <w:rFonts w:ascii="Arial" w:hAnsi="Arial" w:cs="Arial"/>
                <w:szCs w:val="22"/>
              </w:rPr>
              <w:t xml:space="preserve">s </w:t>
            </w:r>
            <w:r w:rsidR="00955082">
              <w:rPr>
                <w:rFonts w:ascii="Arial" w:hAnsi="Arial" w:cs="Arial"/>
                <w:szCs w:val="22"/>
              </w:rPr>
              <w:t>in two populations in Kenya</w:t>
            </w:r>
            <w:ins w:id="39" w:author="User" w:date="2018-05-30T10:44:00Z">
              <w:r w:rsidR="004D1883">
                <w:rPr>
                  <w:rFonts w:ascii="Arial" w:hAnsi="Arial" w:cs="Arial"/>
                  <w:szCs w:val="22"/>
                </w:rPr>
                <w:t>, Amboseli (McComb et al., 2014) and Samburu (Soltis et al., 2014),</w:t>
              </w:r>
            </w:ins>
            <w:r w:rsidR="00955082">
              <w:rPr>
                <w:rFonts w:ascii="Arial" w:hAnsi="Arial" w:cs="Arial"/>
                <w:szCs w:val="22"/>
              </w:rPr>
              <w:t xml:space="preserve"> </w:t>
            </w:r>
            <w:r>
              <w:rPr>
                <w:rFonts w:ascii="Arial" w:hAnsi="Arial" w:cs="Arial"/>
                <w:szCs w:val="22"/>
              </w:rPr>
              <w:t>respond to well-</w:t>
            </w:r>
            <w:r w:rsidR="00955082">
              <w:rPr>
                <w:rFonts w:ascii="Arial" w:hAnsi="Arial" w:cs="Arial"/>
                <w:szCs w:val="22"/>
              </w:rPr>
              <w:t xml:space="preserve">documented </w:t>
            </w:r>
            <w:r>
              <w:rPr>
                <w:rFonts w:ascii="Arial" w:hAnsi="Arial" w:cs="Arial"/>
                <w:szCs w:val="22"/>
              </w:rPr>
              <w:t>human threat</w:t>
            </w:r>
            <w:r w:rsidR="00955082">
              <w:rPr>
                <w:rFonts w:ascii="Arial" w:hAnsi="Arial" w:cs="Arial"/>
                <w:szCs w:val="22"/>
              </w:rPr>
              <w:t>s</w:t>
            </w:r>
            <w:ins w:id="40" w:author="User" w:date="2018-05-30T10:40:00Z">
              <w:r w:rsidR="004D1883">
                <w:rPr>
                  <w:rFonts w:ascii="Arial" w:hAnsi="Arial" w:cs="Arial"/>
                  <w:szCs w:val="22"/>
                </w:rPr>
                <w:t>.</w:t>
              </w:r>
            </w:ins>
            <w:del w:id="41" w:author="User" w:date="2018-05-30T10:40:00Z">
              <w:r w:rsidDel="004D1883">
                <w:rPr>
                  <w:rFonts w:ascii="Arial" w:hAnsi="Arial" w:cs="Arial"/>
                  <w:szCs w:val="22"/>
                </w:rPr>
                <w:delText xml:space="preserve">, </w:delText>
              </w:r>
            </w:del>
            <w:ins w:id="42" w:author="User" w:date="2018-05-30T10:40:00Z">
              <w:r w:rsidR="004D1883">
                <w:rPr>
                  <w:rFonts w:ascii="Arial" w:hAnsi="Arial" w:cs="Arial"/>
                  <w:szCs w:val="22"/>
                </w:rPr>
                <w:t xml:space="preserve"> The experiments carried out </w:t>
              </w:r>
            </w:ins>
            <w:ins w:id="43" w:author="User" w:date="2018-05-30T10:44:00Z">
              <w:r w:rsidR="004D1883">
                <w:rPr>
                  <w:rFonts w:ascii="Arial" w:hAnsi="Arial" w:cs="Arial"/>
                  <w:szCs w:val="22"/>
                </w:rPr>
                <w:t xml:space="preserve">use voice </w:t>
              </w:r>
            </w:ins>
            <w:del w:id="44" w:author="User" w:date="2018-05-30T10:40:00Z">
              <w:r w:rsidR="00955082" w:rsidDel="004D1883">
                <w:rPr>
                  <w:rFonts w:ascii="Arial" w:hAnsi="Arial" w:cs="Arial"/>
                  <w:szCs w:val="22"/>
                </w:rPr>
                <w:delText>simulated in experiments that</w:delText>
              </w:r>
            </w:del>
            <w:del w:id="45" w:author="User" w:date="2018-05-30T10:44:00Z">
              <w:r w:rsidR="00955082" w:rsidDel="004D1883">
                <w:rPr>
                  <w:rFonts w:ascii="Arial" w:hAnsi="Arial" w:cs="Arial"/>
                  <w:szCs w:val="22"/>
                </w:rPr>
                <w:delText xml:space="preserve"> </w:delText>
              </w:r>
            </w:del>
            <w:del w:id="46" w:author="User" w:date="2018-05-30T10:43:00Z">
              <w:r w:rsidR="00955082" w:rsidDel="004D1883">
                <w:rPr>
                  <w:rFonts w:ascii="Arial" w:hAnsi="Arial" w:cs="Arial"/>
                  <w:szCs w:val="22"/>
                </w:rPr>
                <w:delText>play back</w:delText>
              </w:r>
            </w:del>
            <w:ins w:id="47" w:author="User" w:date="2018-05-30T10:43:00Z">
              <w:r w:rsidR="004D1883">
                <w:rPr>
                  <w:rFonts w:ascii="Arial" w:hAnsi="Arial" w:cs="Arial"/>
                  <w:szCs w:val="22"/>
                </w:rPr>
                <w:t>recordings of</w:t>
              </w:r>
            </w:ins>
            <w:r w:rsidR="00955082">
              <w:rPr>
                <w:rFonts w:ascii="Arial" w:hAnsi="Arial" w:cs="Arial"/>
                <w:szCs w:val="22"/>
              </w:rPr>
              <w:t xml:space="preserve"> M</w:t>
            </w:r>
            <w:del w:id="48" w:author="User" w:date="2018-05-30T10:49:00Z">
              <w:r w:rsidR="00955082" w:rsidDel="003509AF">
                <w:rPr>
                  <w:rFonts w:ascii="Arial" w:hAnsi="Arial" w:cs="Arial"/>
                  <w:szCs w:val="22"/>
                </w:rPr>
                <w:delText>a</w:delText>
              </w:r>
            </w:del>
            <w:r w:rsidR="00955082">
              <w:rPr>
                <w:rFonts w:ascii="Arial" w:hAnsi="Arial" w:cs="Arial"/>
                <w:szCs w:val="22"/>
              </w:rPr>
              <w:t>as</w:t>
            </w:r>
            <w:ins w:id="49" w:author="User" w:date="2018-05-30T10:49:00Z">
              <w:r w:rsidR="003509AF">
                <w:rPr>
                  <w:rFonts w:ascii="Arial" w:hAnsi="Arial" w:cs="Arial"/>
                  <w:szCs w:val="22"/>
                </w:rPr>
                <w:t>a</w:t>
              </w:r>
            </w:ins>
            <w:r w:rsidR="00955082">
              <w:rPr>
                <w:rFonts w:ascii="Arial" w:hAnsi="Arial" w:cs="Arial"/>
                <w:szCs w:val="22"/>
              </w:rPr>
              <w:t>ai and Samburu male</w:t>
            </w:r>
            <w:ins w:id="50" w:author="User" w:date="2018-05-30T10:45:00Z">
              <w:r w:rsidR="004D1883">
                <w:rPr>
                  <w:rFonts w:ascii="Arial" w:hAnsi="Arial" w:cs="Arial"/>
                  <w:szCs w:val="22"/>
                </w:rPr>
                <w:t xml:space="preserve">s and played them back </w:t>
              </w:r>
            </w:ins>
            <w:del w:id="51" w:author="User" w:date="2018-05-30T10:45:00Z">
              <w:r w:rsidR="00955082" w:rsidDel="004D1883">
                <w:rPr>
                  <w:rFonts w:ascii="Arial" w:hAnsi="Arial" w:cs="Arial"/>
                  <w:szCs w:val="22"/>
                </w:rPr>
                <w:delText xml:space="preserve"> v</w:delText>
              </w:r>
            </w:del>
            <w:del w:id="52" w:author="User" w:date="2018-05-30T10:44:00Z">
              <w:r w:rsidR="00955082" w:rsidDel="004D1883">
                <w:rPr>
                  <w:rFonts w:ascii="Arial" w:hAnsi="Arial" w:cs="Arial"/>
                  <w:szCs w:val="22"/>
                </w:rPr>
                <w:delText xml:space="preserve">oices </w:delText>
              </w:r>
            </w:del>
            <w:r w:rsidR="00955082">
              <w:rPr>
                <w:rFonts w:ascii="Arial" w:hAnsi="Arial" w:cs="Arial"/>
                <w:szCs w:val="22"/>
              </w:rPr>
              <w:t xml:space="preserve">to </w:t>
            </w:r>
            <w:del w:id="53" w:author="User" w:date="2018-05-30T10:38:00Z">
              <w:r w:rsidR="00955082" w:rsidDel="004D1883">
                <w:rPr>
                  <w:rFonts w:ascii="Arial" w:hAnsi="Arial" w:cs="Arial"/>
                  <w:szCs w:val="22"/>
                </w:rPr>
                <w:delText>elephant</w:delText>
              </w:r>
            </w:del>
            <w:ins w:id="54" w:author="User" w:date="2018-05-30T10:38:00Z">
              <w:r w:rsidR="004D1883">
                <w:rPr>
                  <w:rFonts w:ascii="Arial" w:hAnsi="Arial" w:cs="Arial"/>
                  <w:szCs w:val="22"/>
                </w:rPr>
                <w:t>Elephant</w:t>
              </w:r>
            </w:ins>
            <w:r w:rsidR="00955082">
              <w:rPr>
                <w:rFonts w:ascii="Arial" w:hAnsi="Arial" w:cs="Arial"/>
                <w:szCs w:val="22"/>
              </w:rPr>
              <w:t>s</w:t>
            </w:r>
            <w:del w:id="55" w:author="User" w:date="2018-05-30T10:45:00Z">
              <w:r w:rsidR="00955082" w:rsidDel="004D1883">
                <w:rPr>
                  <w:rFonts w:ascii="Arial" w:hAnsi="Arial" w:cs="Arial"/>
                  <w:szCs w:val="22"/>
                </w:rPr>
                <w:delText xml:space="preserve"> </w:delText>
              </w:r>
            </w:del>
            <w:ins w:id="56" w:author="User" w:date="2018-05-30T10:45:00Z">
              <w:r w:rsidR="004D1883">
                <w:rPr>
                  <w:rFonts w:ascii="Arial" w:hAnsi="Arial" w:cs="Arial"/>
                  <w:szCs w:val="22"/>
                </w:rPr>
                <w:t xml:space="preserve"> each of the herds of the respective location</w:t>
              </w:r>
            </w:ins>
            <w:del w:id="57" w:author="User" w:date="2018-05-30T10:45:00Z">
              <w:r w:rsidR="00955082" w:rsidDel="004D1883">
                <w:rPr>
                  <w:rFonts w:ascii="Arial" w:hAnsi="Arial" w:cs="Arial"/>
                  <w:szCs w:val="22"/>
                </w:rPr>
                <w:delText>in Amboseli National Park and Samburu National Park respectively</w:delText>
              </w:r>
            </w:del>
            <w:r w:rsidR="00955082">
              <w:rPr>
                <w:rFonts w:ascii="Arial" w:hAnsi="Arial" w:cs="Arial"/>
                <w:szCs w:val="22"/>
              </w:rPr>
              <w:t>.</w:t>
            </w:r>
            <w:r>
              <w:rPr>
                <w:rFonts w:ascii="Arial" w:hAnsi="Arial" w:cs="Arial"/>
                <w:szCs w:val="22"/>
              </w:rPr>
              <w:t xml:space="preserve"> From this, we will see </w:t>
            </w:r>
            <w:ins w:id="58" w:author="User" w:date="2018-05-30T10:45:00Z">
              <w:r w:rsidR="004D1883">
                <w:rPr>
                  <w:rFonts w:ascii="Arial" w:hAnsi="Arial" w:cs="Arial"/>
                  <w:szCs w:val="22"/>
                </w:rPr>
                <w:t xml:space="preserve">if </w:t>
              </w:r>
            </w:ins>
            <w:r>
              <w:rPr>
                <w:rFonts w:ascii="Arial" w:hAnsi="Arial" w:cs="Arial"/>
                <w:szCs w:val="22"/>
              </w:rPr>
              <w:t xml:space="preserve">the </w:t>
            </w:r>
            <w:ins w:id="59" w:author="User" w:date="2018-05-30T10:46:00Z">
              <w:r w:rsidR="00FF5758">
                <w:rPr>
                  <w:rFonts w:ascii="Arial" w:hAnsi="Arial" w:cs="Arial"/>
                  <w:szCs w:val="22"/>
                </w:rPr>
                <w:t xml:space="preserve">two different Elephant populations show </w:t>
              </w:r>
            </w:ins>
            <w:r>
              <w:rPr>
                <w:rFonts w:ascii="Arial" w:hAnsi="Arial" w:cs="Arial"/>
                <w:szCs w:val="22"/>
              </w:rPr>
              <w:t>similarities and</w:t>
            </w:r>
            <w:ins w:id="60" w:author="User" w:date="2018-05-30T10:46:00Z">
              <w:r w:rsidR="00FF5758">
                <w:rPr>
                  <w:rFonts w:ascii="Arial" w:hAnsi="Arial" w:cs="Arial"/>
                  <w:szCs w:val="22"/>
                </w:rPr>
                <w:t xml:space="preserve"> / or </w:t>
              </w:r>
            </w:ins>
            <w:del w:id="61" w:author="User" w:date="2018-05-30T10:46:00Z">
              <w:r w:rsidDel="00FF5758">
                <w:rPr>
                  <w:rFonts w:ascii="Arial" w:hAnsi="Arial" w:cs="Arial"/>
                  <w:szCs w:val="22"/>
                </w:rPr>
                <w:delText xml:space="preserve"> </w:delText>
              </w:r>
            </w:del>
            <w:r>
              <w:rPr>
                <w:rFonts w:ascii="Arial" w:hAnsi="Arial" w:cs="Arial"/>
                <w:szCs w:val="22"/>
              </w:rPr>
              <w:t>differences in behaviour</w:t>
            </w:r>
            <w:r w:rsidR="00955082">
              <w:rPr>
                <w:rFonts w:ascii="Arial" w:hAnsi="Arial" w:cs="Arial"/>
                <w:szCs w:val="22"/>
              </w:rPr>
              <w:t xml:space="preserve">al </w:t>
            </w:r>
            <w:ins w:id="62" w:author="User" w:date="2018-05-30T10:46:00Z">
              <w:r w:rsidR="00FF5758">
                <w:rPr>
                  <w:rFonts w:ascii="Arial" w:hAnsi="Arial" w:cs="Arial"/>
                  <w:szCs w:val="22"/>
                </w:rPr>
                <w:t xml:space="preserve">responses </w:t>
              </w:r>
            </w:ins>
            <w:del w:id="63" w:author="User" w:date="2018-05-30T10:46:00Z">
              <w:r w:rsidDel="00FF5758">
                <w:rPr>
                  <w:rFonts w:ascii="Arial" w:hAnsi="Arial" w:cs="Arial"/>
                  <w:szCs w:val="22"/>
                </w:rPr>
                <w:delText>response</w:delText>
              </w:r>
              <w:r w:rsidR="00955082" w:rsidDel="00FF5758">
                <w:rPr>
                  <w:rFonts w:ascii="Arial" w:hAnsi="Arial" w:cs="Arial"/>
                  <w:szCs w:val="22"/>
                </w:rPr>
                <w:delText>s of the populations</w:delText>
              </w:r>
              <w:r w:rsidDel="00FF5758">
                <w:rPr>
                  <w:rFonts w:ascii="Arial" w:hAnsi="Arial" w:cs="Arial"/>
                  <w:szCs w:val="22"/>
                </w:rPr>
                <w:delText xml:space="preserve"> </w:delText>
              </w:r>
            </w:del>
            <w:r>
              <w:rPr>
                <w:rFonts w:ascii="Arial" w:hAnsi="Arial" w:cs="Arial"/>
                <w:szCs w:val="22"/>
              </w:rPr>
              <w:t xml:space="preserve">to </w:t>
            </w:r>
            <w:del w:id="64" w:author="User" w:date="2018-05-30T10:46:00Z">
              <w:r w:rsidDel="00FF5758">
                <w:rPr>
                  <w:rFonts w:ascii="Arial" w:hAnsi="Arial" w:cs="Arial"/>
                  <w:szCs w:val="22"/>
                </w:rPr>
                <w:delText xml:space="preserve">human voice stimuli from </w:delText>
              </w:r>
            </w:del>
            <w:del w:id="65" w:author="User" w:date="2018-05-30T10:45:00Z">
              <w:r w:rsidR="00955082" w:rsidDel="00FF5758">
                <w:rPr>
                  <w:rFonts w:ascii="Arial" w:hAnsi="Arial" w:cs="Arial"/>
                  <w:szCs w:val="22"/>
                </w:rPr>
                <w:delText>ethnic groups</w:delText>
              </w:r>
              <w:r w:rsidDel="00FF5758">
                <w:rPr>
                  <w:rFonts w:ascii="Arial" w:hAnsi="Arial" w:cs="Arial"/>
                  <w:szCs w:val="22"/>
                </w:rPr>
                <w:delText xml:space="preserve"> </w:delText>
              </w:r>
            </w:del>
            <w:ins w:id="66" w:author="User" w:date="2018-05-30T10:45:00Z">
              <w:r w:rsidR="00FF5758">
                <w:rPr>
                  <w:rFonts w:ascii="Arial" w:hAnsi="Arial" w:cs="Arial"/>
                  <w:szCs w:val="22"/>
                </w:rPr>
                <w:t>known human predators</w:t>
              </w:r>
            </w:ins>
            <w:ins w:id="67" w:author="User" w:date="2018-05-30T10:47:00Z">
              <w:r w:rsidR="00FF5758">
                <w:rPr>
                  <w:rFonts w:ascii="Arial" w:hAnsi="Arial" w:cs="Arial"/>
                  <w:szCs w:val="22"/>
                </w:rPr>
                <w:t>.</w:t>
              </w:r>
            </w:ins>
            <w:del w:id="68" w:author="User" w:date="2018-05-30T10:46:00Z">
              <w:r w:rsidDel="00FF5758">
                <w:rPr>
                  <w:rFonts w:ascii="Arial" w:hAnsi="Arial" w:cs="Arial"/>
                  <w:szCs w:val="22"/>
                </w:rPr>
                <w:delText xml:space="preserve">in </w:delText>
              </w:r>
              <w:r w:rsidR="00955082" w:rsidDel="00FF5758">
                <w:rPr>
                  <w:rFonts w:ascii="Arial" w:hAnsi="Arial" w:cs="Arial"/>
                  <w:szCs w:val="22"/>
                </w:rPr>
                <w:delText xml:space="preserve">each </w:delText>
              </w:r>
              <w:r w:rsidDel="00FF5758">
                <w:rPr>
                  <w:rFonts w:ascii="Arial" w:hAnsi="Arial" w:cs="Arial"/>
                  <w:szCs w:val="22"/>
                </w:rPr>
                <w:delText xml:space="preserve">area who are known to attack </w:delText>
              </w:r>
            </w:del>
            <w:del w:id="69" w:author="User" w:date="2018-05-30T10:38:00Z">
              <w:r w:rsidDel="004D1883">
                <w:rPr>
                  <w:rFonts w:ascii="Arial" w:hAnsi="Arial" w:cs="Arial"/>
                  <w:szCs w:val="22"/>
                </w:rPr>
                <w:delText>elephant</w:delText>
              </w:r>
            </w:del>
            <w:del w:id="70" w:author="User" w:date="2018-05-30T10:46:00Z">
              <w:r w:rsidDel="00FF5758">
                <w:rPr>
                  <w:rFonts w:ascii="Arial" w:hAnsi="Arial" w:cs="Arial"/>
                  <w:szCs w:val="22"/>
                </w:rPr>
                <w:delText>s.</w:delText>
              </w:r>
            </w:del>
          </w:p>
          <w:p w14:paraId="518C2CC5" w14:textId="099E71D0" w:rsidR="009A4511" w:rsidRDefault="009A4511" w:rsidP="003509AF">
            <w:pPr>
              <w:spacing w:line="360" w:lineRule="auto"/>
              <w:rPr>
                <w:rFonts w:ascii="Arial" w:hAnsi="Arial" w:cs="Arial"/>
                <w:szCs w:val="22"/>
              </w:rPr>
              <w:pPrChange w:id="71" w:author="User" w:date="2018-05-30T10:49:00Z">
                <w:pPr/>
              </w:pPrChange>
            </w:pPr>
          </w:p>
          <w:p w14:paraId="59354C0A" w14:textId="046C2202" w:rsidR="0025601E" w:rsidRDefault="009A4511" w:rsidP="003509AF">
            <w:pPr>
              <w:spacing w:line="360" w:lineRule="auto"/>
              <w:rPr>
                <w:rFonts w:ascii="Arial" w:hAnsi="Arial" w:cs="Arial"/>
                <w:szCs w:val="22"/>
              </w:rPr>
              <w:pPrChange w:id="72" w:author="User" w:date="2018-05-30T10:49:00Z">
                <w:pPr/>
              </w:pPrChange>
            </w:pPr>
            <w:r>
              <w:rPr>
                <w:rFonts w:ascii="Arial" w:hAnsi="Arial" w:cs="Arial"/>
                <w:szCs w:val="22"/>
              </w:rPr>
              <w:t xml:space="preserve">We will </w:t>
            </w:r>
            <w:r w:rsidR="00955082">
              <w:rPr>
                <w:rFonts w:ascii="Arial" w:hAnsi="Arial" w:cs="Arial"/>
                <w:szCs w:val="22"/>
              </w:rPr>
              <w:t>examine video records of existing experiments</w:t>
            </w:r>
            <w:ins w:id="73" w:author="User" w:date="2018-05-30T10:47:00Z">
              <w:r w:rsidR="00FF5758">
                <w:rPr>
                  <w:rFonts w:ascii="Arial" w:hAnsi="Arial" w:cs="Arial"/>
                  <w:szCs w:val="22"/>
                </w:rPr>
                <w:t xml:space="preserve">, </w:t>
              </w:r>
            </w:ins>
            <w:del w:id="74" w:author="User" w:date="2018-05-30T10:47:00Z">
              <w:r w:rsidR="00955082" w:rsidDel="00FF5758">
                <w:rPr>
                  <w:rFonts w:ascii="Arial" w:hAnsi="Arial" w:cs="Arial"/>
                  <w:szCs w:val="22"/>
                </w:rPr>
                <w:delText xml:space="preserve"> on this, </w:delText>
              </w:r>
            </w:del>
            <w:r>
              <w:rPr>
                <w:rFonts w:ascii="Arial" w:hAnsi="Arial" w:cs="Arial"/>
                <w:szCs w:val="22"/>
              </w:rPr>
              <w:t>compar</w:t>
            </w:r>
            <w:r w:rsidR="00955082">
              <w:rPr>
                <w:rFonts w:ascii="Arial" w:hAnsi="Arial" w:cs="Arial"/>
                <w:szCs w:val="22"/>
              </w:rPr>
              <w:t>ing</w:t>
            </w:r>
            <w:r>
              <w:rPr>
                <w:rFonts w:ascii="Arial" w:hAnsi="Arial" w:cs="Arial"/>
                <w:szCs w:val="22"/>
              </w:rPr>
              <w:t xml:space="preserve"> behaviour</w:t>
            </w:r>
            <w:r w:rsidR="00955082">
              <w:rPr>
                <w:rFonts w:ascii="Arial" w:hAnsi="Arial" w:cs="Arial"/>
                <w:szCs w:val="22"/>
              </w:rPr>
              <w:t>al</w:t>
            </w:r>
            <w:r>
              <w:rPr>
                <w:rFonts w:ascii="Arial" w:hAnsi="Arial" w:cs="Arial"/>
                <w:szCs w:val="22"/>
              </w:rPr>
              <w:t xml:space="preserve"> responses</w:t>
            </w:r>
            <w:r w:rsidR="00955082">
              <w:rPr>
                <w:rFonts w:ascii="Arial" w:hAnsi="Arial" w:cs="Arial"/>
                <w:szCs w:val="22"/>
              </w:rPr>
              <w:t xml:space="preserve"> to</w:t>
            </w:r>
            <w:r>
              <w:rPr>
                <w:rFonts w:ascii="Arial" w:hAnsi="Arial" w:cs="Arial"/>
                <w:szCs w:val="22"/>
              </w:rPr>
              <w:t xml:space="preserve"> the </w:t>
            </w:r>
            <w:ins w:id="75" w:author="User" w:date="2018-05-30T10:47:00Z">
              <w:r w:rsidR="00FF5758">
                <w:rPr>
                  <w:rFonts w:ascii="Arial" w:hAnsi="Arial" w:cs="Arial"/>
                  <w:szCs w:val="22"/>
                </w:rPr>
                <w:t xml:space="preserve">male </w:t>
              </w:r>
            </w:ins>
            <w:r>
              <w:rPr>
                <w:rFonts w:ascii="Arial" w:hAnsi="Arial" w:cs="Arial"/>
                <w:szCs w:val="22"/>
              </w:rPr>
              <w:t>Ma</w:t>
            </w:r>
            <w:del w:id="76" w:author="User" w:date="2018-05-30T10:49:00Z">
              <w:r w:rsidDel="003509AF">
                <w:rPr>
                  <w:rFonts w:ascii="Arial" w:hAnsi="Arial" w:cs="Arial"/>
                  <w:szCs w:val="22"/>
                </w:rPr>
                <w:delText>a</w:delText>
              </w:r>
            </w:del>
            <w:r>
              <w:rPr>
                <w:rFonts w:ascii="Arial" w:hAnsi="Arial" w:cs="Arial"/>
                <w:szCs w:val="22"/>
              </w:rPr>
              <w:t>s</w:t>
            </w:r>
            <w:ins w:id="77" w:author="User" w:date="2018-05-30T10:49:00Z">
              <w:r w:rsidR="003509AF">
                <w:rPr>
                  <w:rFonts w:ascii="Arial" w:hAnsi="Arial" w:cs="Arial"/>
                  <w:szCs w:val="22"/>
                </w:rPr>
                <w:t>a</w:t>
              </w:r>
            </w:ins>
            <w:r>
              <w:rPr>
                <w:rFonts w:ascii="Arial" w:hAnsi="Arial" w:cs="Arial"/>
                <w:szCs w:val="22"/>
              </w:rPr>
              <w:t>ai</w:t>
            </w:r>
            <w:del w:id="78" w:author="User" w:date="2018-05-30T10:47:00Z">
              <w:r w:rsidDel="00FF5758">
                <w:rPr>
                  <w:rFonts w:ascii="Arial" w:hAnsi="Arial" w:cs="Arial"/>
                  <w:szCs w:val="22"/>
                </w:rPr>
                <w:delText xml:space="preserve"> tribe</w:delText>
              </w:r>
            </w:del>
            <w:r>
              <w:rPr>
                <w:rFonts w:ascii="Arial" w:hAnsi="Arial" w:cs="Arial"/>
                <w:szCs w:val="22"/>
              </w:rPr>
              <w:t xml:space="preserve"> voice stimuli, and the </w:t>
            </w:r>
            <w:ins w:id="79" w:author="User" w:date="2018-05-30T10:47:00Z">
              <w:r w:rsidR="00FF5758">
                <w:rPr>
                  <w:rFonts w:ascii="Arial" w:hAnsi="Arial" w:cs="Arial"/>
                  <w:szCs w:val="22"/>
                </w:rPr>
                <w:t xml:space="preserve">male </w:t>
              </w:r>
            </w:ins>
            <w:r>
              <w:rPr>
                <w:rFonts w:ascii="Arial" w:hAnsi="Arial" w:cs="Arial"/>
                <w:szCs w:val="22"/>
              </w:rPr>
              <w:t xml:space="preserve">Samburu </w:t>
            </w:r>
            <w:del w:id="80" w:author="User" w:date="2018-05-30T10:47:00Z">
              <w:r w:rsidDel="00FF5758">
                <w:rPr>
                  <w:rFonts w:ascii="Arial" w:hAnsi="Arial" w:cs="Arial"/>
                  <w:szCs w:val="22"/>
                </w:rPr>
                <w:delText xml:space="preserve">tribe </w:delText>
              </w:r>
            </w:del>
            <w:r>
              <w:rPr>
                <w:rFonts w:ascii="Arial" w:hAnsi="Arial" w:cs="Arial"/>
                <w:szCs w:val="22"/>
              </w:rPr>
              <w:t xml:space="preserve">voice stimuli. From this, we will investigate if the behaviours examined </w:t>
            </w:r>
            <w:r w:rsidR="00C213C2">
              <w:rPr>
                <w:rFonts w:ascii="Arial" w:hAnsi="Arial" w:cs="Arial"/>
                <w:szCs w:val="22"/>
              </w:rPr>
              <w:t xml:space="preserve">are innate (commonly seen within </w:t>
            </w:r>
            <w:ins w:id="81" w:author="User" w:date="2018-05-30T10:47:00Z">
              <w:r w:rsidR="00FF5758">
                <w:rPr>
                  <w:rFonts w:ascii="Arial" w:hAnsi="Arial" w:cs="Arial"/>
                  <w:szCs w:val="22"/>
                </w:rPr>
                <w:t xml:space="preserve">wild </w:t>
              </w:r>
            </w:ins>
            <w:r w:rsidR="00C213C2">
              <w:rPr>
                <w:rFonts w:ascii="Arial" w:hAnsi="Arial" w:cs="Arial"/>
                <w:szCs w:val="22"/>
              </w:rPr>
              <w:t xml:space="preserve">African </w:t>
            </w:r>
            <w:del w:id="82" w:author="User" w:date="2018-05-30T10:38:00Z">
              <w:r w:rsidR="00C213C2" w:rsidDel="004D1883">
                <w:rPr>
                  <w:rFonts w:ascii="Arial" w:hAnsi="Arial" w:cs="Arial"/>
                  <w:szCs w:val="22"/>
                </w:rPr>
                <w:delText>elephant</w:delText>
              </w:r>
            </w:del>
            <w:ins w:id="83" w:author="User" w:date="2018-05-30T10:38:00Z">
              <w:r w:rsidR="004D1883">
                <w:rPr>
                  <w:rFonts w:ascii="Arial" w:hAnsi="Arial" w:cs="Arial"/>
                  <w:szCs w:val="22"/>
                </w:rPr>
                <w:t>Elephant</w:t>
              </w:r>
            </w:ins>
            <w:r w:rsidR="00C213C2">
              <w:rPr>
                <w:rFonts w:ascii="Arial" w:hAnsi="Arial" w:cs="Arial"/>
                <w:szCs w:val="22"/>
              </w:rPr>
              <w:t xml:space="preserve">s from </w:t>
            </w:r>
            <w:del w:id="84" w:author="User" w:date="2018-05-30T10:47:00Z">
              <w:r w:rsidR="00C213C2" w:rsidDel="00FF5758">
                <w:rPr>
                  <w:rFonts w:ascii="Arial" w:hAnsi="Arial" w:cs="Arial"/>
                  <w:szCs w:val="22"/>
                </w:rPr>
                <w:delText>more than one tribe</w:delText>
              </w:r>
            </w:del>
            <w:ins w:id="85" w:author="User" w:date="2018-05-30T10:47:00Z">
              <w:r w:rsidR="00FF5758">
                <w:rPr>
                  <w:rFonts w:ascii="Arial" w:hAnsi="Arial" w:cs="Arial"/>
                  <w:szCs w:val="22"/>
                </w:rPr>
                <w:t>different geographical locations</w:t>
              </w:r>
            </w:ins>
            <w:r w:rsidR="00C213C2">
              <w:rPr>
                <w:rFonts w:ascii="Arial" w:hAnsi="Arial" w:cs="Arial"/>
                <w:szCs w:val="22"/>
              </w:rPr>
              <w:t xml:space="preserve">) </w:t>
            </w:r>
            <w:r w:rsidR="0025601E">
              <w:rPr>
                <w:rFonts w:ascii="Arial" w:hAnsi="Arial" w:cs="Arial"/>
                <w:szCs w:val="22"/>
              </w:rPr>
              <w:t xml:space="preserve">or </w:t>
            </w:r>
            <w:del w:id="86" w:author="User" w:date="2018-05-30T10:48:00Z">
              <w:r w:rsidR="00955082" w:rsidDel="00FF5758">
                <w:rPr>
                  <w:rFonts w:ascii="Arial" w:hAnsi="Arial" w:cs="Arial"/>
                  <w:szCs w:val="22"/>
                </w:rPr>
                <w:delText xml:space="preserve">more </w:delText>
              </w:r>
            </w:del>
            <w:r w:rsidR="0025601E">
              <w:rPr>
                <w:rFonts w:ascii="Arial" w:hAnsi="Arial" w:cs="Arial"/>
                <w:szCs w:val="22"/>
              </w:rPr>
              <w:t xml:space="preserve">culturally specific (only seen within that </w:t>
            </w:r>
            <w:del w:id="87" w:author="User" w:date="2018-05-30T10:38:00Z">
              <w:r w:rsidR="0025601E" w:rsidDel="004D1883">
                <w:rPr>
                  <w:rFonts w:ascii="Arial" w:hAnsi="Arial" w:cs="Arial"/>
                  <w:szCs w:val="22"/>
                </w:rPr>
                <w:delText>elephant</w:delText>
              </w:r>
            </w:del>
            <w:ins w:id="88" w:author="User" w:date="2018-05-30T10:38:00Z">
              <w:r w:rsidR="004D1883">
                <w:rPr>
                  <w:rFonts w:ascii="Arial" w:hAnsi="Arial" w:cs="Arial"/>
                  <w:szCs w:val="22"/>
                </w:rPr>
                <w:t>Elephant</w:t>
              </w:r>
            </w:ins>
            <w:r w:rsidR="0025601E">
              <w:rPr>
                <w:rFonts w:ascii="Arial" w:hAnsi="Arial" w:cs="Arial"/>
                <w:szCs w:val="22"/>
              </w:rPr>
              <w:t xml:space="preserve"> </w:t>
            </w:r>
            <w:r w:rsidR="00955082">
              <w:rPr>
                <w:rFonts w:ascii="Arial" w:hAnsi="Arial" w:cs="Arial"/>
                <w:szCs w:val="22"/>
              </w:rPr>
              <w:t>population</w:t>
            </w:r>
            <w:r w:rsidR="0025601E">
              <w:rPr>
                <w:rFonts w:ascii="Arial" w:hAnsi="Arial" w:cs="Arial"/>
                <w:szCs w:val="22"/>
              </w:rPr>
              <w:t>).</w:t>
            </w:r>
          </w:p>
          <w:p w14:paraId="31DA356E" w14:textId="77777777" w:rsidR="00955082" w:rsidRDefault="00955082" w:rsidP="003509AF">
            <w:pPr>
              <w:spacing w:line="360" w:lineRule="auto"/>
              <w:rPr>
                <w:rFonts w:ascii="Arial" w:hAnsi="Arial" w:cs="Arial"/>
                <w:szCs w:val="22"/>
              </w:rPr>
              <w:pPrChange w:id="89" w:author="User" w:date="2018-05-30T10:49:00Z">
                <w:pPr/>
              </w:pPrChange>
            </w:pPr>
          </w:p>
          <w:p w14:paraId="703283FE" w14:textId="771C90F2" w:rsidR="001E7807" w:rsidRPr="00DA6EB7" w:rsidRDefault="001E7807" w:rsidP="003509AF">
            <w:pPr>
              <w:spacing w:line="360" w:lineRule="auto"/>
              <w:rPr>
                <w:rFonts w:ascii="Arial" w:hAnsi="Arial" w:cs="Arial"/>
                <w:szCs w:val="22"/>
              </w:rPr>
              <w:pPrChange w:id="90" w:author="User" w:date="2018-05-30T10:49:00Z">
                <w:pPr/>
              </w:pPrChange>
            </w:pPr>
          </w:p>
        </w:tc>
      </w:tr>
    </w:tbl>
    <w:p w14:paraId="68B9BD5C" w14:textId="77777777" w:rsidR="001E7807" w:rsidRPr="002F5942" w:rsidRDefault="001E7807" w:rsidP="003509AF">
      <w:pPr>
        <w:spacing w:line="360" w:lineRule="auto"/>
        <w:rPr>
          <w:rFonts w:ascii="Arial" w:hAnsi="Arial" w:cs="Arial"/>
          <w:sz w:val="22"/>
          <w:szCs w:val="22"/>
        </w:rPr>
        <w:pPrChange w:id="91" w:author="User" w:date="2018-05-30T10:49:00Z">
          <w:pPr/>
        </w:pPrChange>
      </w:pPr>
    </w:p>
    <w:tbl>
      <w:tblPr>
        <w:tblStyle w:val="TableGrid"/>
        <w:tblW w:w="5000" w:type="pct"/>
        <w:tblLook w:val="04A0" w:firstRow="1" w:lastRow="0" w:firstColumn="1" w:lastColumn="0" w:noHBand="0" w:noVBand="1"/>
      </w:tblPr>
      <w:tblGrid>
        <w:gridCol w:w="4924"/>
        <w:gridCol w:w="4924"/>
      </w:tblGrid>
      <w:tr w:rsidR="001E7807" w:rsidRPr="002F5942" w14:paraId="6DAB9FB9" w14:textId="77777777" w:rsidTr="00956DB6">
        <w:tc>
          <w:tcPr>
            <w:tcW w:w="5000" w:type="pct"/>
            <w:gridSpan w:val="2"/>
          </w:tcPr>
          <w:p w14:paraId="4FBB0BEB" w14:textId="77777777" w:rsidR="001E7807" w:rsidRPr="002F5942" w:rsidRDefault="001E7807" w:rsidP="003509AF">
            <w:pPr>
              <w:spacing w:line="360" w:lineRule="auto"/>
              <w:rPr>
                <w:rFonts w:ascii="Arial" w:hAnsi="Arial" w:cs="Arial"/>
                <w:sz w:val="22"/>
                <w:szCs w:val="22"/>
              </w:rPr>
              <w:pPrChange w:id="92" w:author="User" w:date="2018-05-30T10:49:00Z">
                <w:pPr/>
              </w:pPrChange>
            </w:pPr>
            <w:r w:rsidRPr="002F5942">
              <w:rPr>
                <w:rFonts w:ascii="Arial" w:hAnsi="Arial" w:cs="Arial"/>
                <w:b/>
                <w:sz w:val="22"/>
                <w:szCs w:val="22"/>
              </w:rPr>
              <w:t>Procedures description</w:t>
            </w:r>
            <w:r w:rsidRPr="002F5942">
              <w:rPr>
                <w:rFonts w:ascii="Arial" w:hAnsi="Arial" w:cs="Arial"/>
                <w:sz w:val="22"/>
                <w:szCs w:val="22"/>
              </w:rPr>
              <w:t xml:space="preserve"> (up to 2000 characters)</w:t>
            </w:r>
          </w:p>
        </w:tc>
      </w:tr>
      <w:tr w:rsidR="001E7807" w:rsidRPr="002F5942" w14:paraId="767CEC86" w14:textId="77777777" w:rsidTr="00956DB6">
        <w:tc>
          <w:tcPr>
            <w:tcW w:w="5000" w:type="pct"/>
            <w:gridSpan w:val="2"/>
          </w:tcPr>
          <w:p w14:paraId="066DEC5F" w14:textId="77777777" w:rsidR="001E7807" w:rsidRPr="002F5942" w:rsidRDefault="001E7807" w:rsidP="003509AF">
            <w:pPr>
              <w:spacing w:line="360" w:lineRule="auto"/>
              <w:rPr>
                <w:rFonts w:ascii="Arial" w:hAnsi="Arial" w:cs="Arial"/>
                <w:i/>
                <w:sz w:val="22"/>
                <w:szCs w:val="22"/>
              </w:rPr>
              <w:pPrChange w:id="93" w:author="User" w:date="2018-05-30T10:49:00Z">
                <w:pPr/>
              </w:pPrChange>
            </w:pPr>
            <w:r w:rsidRPr="002F5942">
              <w:rPr>
                <w:rFonts w:ascii="Arial" w:hAnsi="Arial" w:cs="Arial"/>
                <w:i/>
                <w:sz w:val="22"/>
                <w:szCs w:val="22"/>
              </w:rPr>
              <w:t xml:space="preserve">In this section please describe the procedures that have or will take place under a Home Office Licence and </w:t>
            </w:r>
            <w:r w:rsidR="002F5942" w:rsidRPr="002F5942">
              <w:rPr>
                <w:rFonts w:ascii="Arial" w:hAnsi="Arial" w:cs="Arial"/>
                <w:i/>
                <w:sz w:val="22"/>
                <w:szCs w:val="22"/>
              </w:rPr>
              <w:t>their need for</w:t>
            </w:r>
            <w:r w:rsidRPr="002F5942">
              <w:rPr>
                <w:rFonts w:ascii="Arial" w:hAnsi="Arial" w:cs="Arial"/>
                <w:i/>
                <w:sz w:val="22"/>
                <w:szCs w:val="22"/>
              </w:rPr>
              <w:t xml:space="preserve"> ethical approval (</w:t>
            </w:r>
            <w:r w:rsidR="002F5942" w:rsidRPr="002F5942">
              <w:rPr>
                <w:rFonts w:ascii="Arial" w:hAnsi="Arial" w:cs="Arial"/>
                <w:i/>
                <w:sz w:val="22"/>
                <w:szCs w:val="22"/>
              </w:rPr>
              <w:t xml:space="preserve">e.g. requirements for </w:t>
            </w:r>
            <w:r w:rsidRPr="002F5942">
              <w:rPr>
                <w:rFonts w:ascii="Arial" w:hAnsi="Arial" w:cs="Arial"/>
                <w:i/>
                <w:sz w:val="22"/>
                <w:szCs w:val="22"/>
              </w:rPr>
              <w:t>granting the HO licence).</w:t>
            </w:r>
          </w:p>
          <w:p w14:paraId="4DDC3CC0" w14:textId="77777777" w:rsidR="001E7807" w:rsidRPr="002F5942" w:rsidRDefault="001E7807" w:rsidP="003509AF">
            <w:pPr>
              <w:spacing w:line="360" w:lineRule="auto"/>
              <w:rPr>
                <w:rFonts w:ascii="Arial" w:hAnsi="Arial" w:cs="Arial"/>
                <w:i/>
                <w:sz w:val="22"/>
                <w:szCs w:val="22"/>
              </w:rPr>
              <w:pPrChange w:id="94" w:author="User" w:date="2018-05-30T10:49:00Z">
                <w:pPr/>
              </w:pPrChange>
            </w:pPr>
          </w:p>
          <w:p w14:paraId="78153F49" w14:textId="7606F82F" w:rsidR="0070253E" w:rsidRDefault="0070253E" w:rsidP="003509AF">
            <w:pPr>
              <w:spacing w:line="360" w:lineRule="auto"/>
              <w:rPr>
                <w:rFonts w:ascii="Arial" w:hAnsi="Arial" w:cs="Arial"/>
                <w:szCs w:val="22"/>
              </w:rPr>
              <w:pPrChange w:id="95" w:author="User" w:date="2018-05-30T10:49:00Z">
                <w:pPr/>
              </w:pPrChange>
            </w:pPr>
            <w:r>
              <w:rPr>
                <w:rFonts w:ascii="Arial" w:hAnsi="Arial" w:cs="Arial"/>
                <w:szCs w:val="22"/>
              </w:rPr>
              <w:t xml:space="preserve">This project will use secondary analysis of data of video footage previously obtained through observational field studies of wild African </w:t>
            </w:r>
            <w:del w:id="96" w:author="User" w:date="2018-05-30T10:38:00Z">
              <w:r w:rsidDel="004D1883">
                <w:rPr>
                  <w:rFonts w:ascii="Arial" w:hAnsi="Arial" w:cs="Arial"/>
                  <w:szCs w:val="22"/>
                </w:rPr>
                <w:delText>elephant</w:delText>
              </w:r>
            </w:del>
            <w:ins w:id="97" w:author="User" w:date="2018-05-30T10:38:00Z">
              <w:r w:rsidR="004D1883">
                <w:rPr>
                  <w:rFonts w:ascii="Arial" w:hAnsi="Arial" w:cs="Arial"/>
                  <w:szCs w:val="22"/>
                </w:rPr>
                <w:t>Elephant</w:t>
              </w:r>
            </w:ins>
            <w:r>
              <w:rPr>
                <w:rFonts w:ascii="Arial" w:hAnsi="Arial" w:cs="Arial"/>
                <w:szCs w:val="22"/>
              </w:rPr>
              <w:t xml:space="preserve">s, provided by researchers of the </w:t>
            </w:r>
            <w:del w:id="98" w:author="User" w:date="2018-05-30T10:38:00Z">
              <w:r w:rsidDel="004D1883">
                <w:rPr>
                  <w:rFonts w:ascii="Arial" w:hAnsi="Arial" w:cs="Arial"/>
                  <w:szCs w:val="22"/>
                </w:rPr>
                <w:delText>Elephant</w:delText>
              </w:r>
            </w:del>
            <w:ins w:id="99" w:author="User" w:date="2018-05-30T10:38:00Z">
              <w:r w:rsidR="004D1883">
                <w:rPr>
                  <w:rFonts w:ascii="Arial" w:hAnsi="Arial" w:cs="Arial"/>
                  <w:szCs w:val="22"/>
                </w:rPr>
                <w:t>Elephant</w:t>
              </w:r>
            </w:ins>
            <w:r>
              <w:rPr>
                <w:rFonts w:ascii="Arial" w:hAnsi="Arial" w:cs="Arial"/>
                <w:szCs w:val="22"/>
              </w:rPr>
              <w:t xml:space="preserve"> Culture Project. The data used are predominantly from McComb </w:t>
            </w:r>
            <w:r w:rsidR="0032155C">
              <w:rPr>
                <w:rFonts w:ascii="Arial" w:hAnsi="Arial" w:cs="Arial"/>
                <w:szCs w:val="22"/>
              </w:rPr>
              <w:t xml:space="preserve">et al. </w:t>
            </w:r>
            <w:r>
              <w:rPr>
                <w:rFonts w:ascii="Arial" w:hAnsi="Arial" w:cs="Arial"/>
                <w:szCs w:val="22"/>
              </w:rPr>
              <w:t xml:space="preserve">(2014) and </w:t>
            </w:r>
            <w:r w:rsidR="006C2B4D">
              <w:rPr>
                <w:rFonts w:ascii="Arial" w:hAnsi="Arial" w:cs="Arial"/>
                <w:szCs w:val="22"/>
              </w:rPr>
              <w:t>Soltis et al.</w:t>
            </w:r>
            <w:r>
              <w:rPr>
                <w:rFonts w:ascii="Arial" w:hAnsi="Arial" w:cs="Arial"/>
                <w:szCs w:val="22"/>
              </w:rPr>
              <w:t xml:space="preserve"> (2014). The datasets will cover the behaviours of multiple </w:t>
            </w:r>
            <w:r w:rsidR="0032155C">
              <w:rPr>
                <w:rFonts w:ascii="Arial" w:hAnsi="Arial" w:cs="Arial"/>
                <w:szCs w:val="22"/>
              </w:rPr>
              <w:t xml:space="preserve">groups </w:t>
            </w:r>
            <w:r>
              <w:rPr>
                <w:rFonts w:ascii="Arial" w:hAnsi="Arial" w:cs="Arial"/>
                <w:szCs w:val="22"/>
              </w:rPr>
              <w:t xml:space="preserve">of </w:t>
            </w:r>
            <w:del w:id="100" w:author="User" w:date="2018-05-30T10:38:00Z">
              <w:r w:rsidDel="004D1883">
                <w:rPr>
                  <w:rFonts w:ascii="Arial" w:hAnsi="Arial" w:cs="Arial"/>
                  <w:szCs w:val="22"/>
                </w:rPr>
                <w:delText>elephant</w:delText>
              </w:r>
            </w:del>
            <w:ins w:id="101" w:author="User" w:date="2018-05-30T10:38:00Z">
              <w:r w:rsidR="004D1883">
                <w:rPr>
                  <w:rFonts w:ascii="Arial" w:hAnsi="Arial" w:cs="Arial"/>
                  <w:szCs w:val="22"/>
                </w:rPr>
                <w:t>Elephant</w:t>
              </w:r>
            </w:ins>
            <w:r>
              <w:rPr>
                <w:rFonts w:ascii="Arial" w:hAnsi="Arial" w:cs="Arial"/>
                <w:szCs w:val="22"/>
              </w:rPr>
              <w:t>s in response to human voice stimuli (</w:t>
            </w:r>
            <w:del w:id="102" w:author="User" w:date="2018-05-30T10:48:00Z">
              <w:r w:rsidDel="003509AF">
                <w:rPr>
                  <w:rFonts w:ascii="Arial" w:hAnsi="Arial" w:cs="Arial"/>
                  <w:szCs w:val="22"/>
                </w:rPr>
                <w:delText xml:space="preserve">from either the </w:delText>
              </w:r>
            </w:del>
            <w:r>
              <w:rPr>
                <w:rFonts w:ascii="Arial" w:hAnsi="Arial" w:cs="Arial"/>
                <w:szCs w:val="22"/>
              </w:rPr>
              <w:t>Masa</w:t>
            </w:r>
            <w:ins w:id="103" w:author="User" w:date="2018-05-30T10:48:00Z">
              <w:r w:rsidR="003509AF">
                <w:rPr>
                  <w:rFonts w:ascii="Arial" w:hAnsi="Arial" w:cs="Arial"/>
                  <w:szCs w:val="22"/>
                </w:rPr>
                <w:t>ai</w:t>
              </w:r>
            </w:ins>
            <w:del w:id="104" w:author="User" w:date="2018-05-30T10:48:00Z">
              <w:r w:rsidDel="003509AF">
                <w:rPr>
                  <w:rFonts w:ascii="Arial" w:hAnsi="Arial" w:cs="Arial"/>
                  <w:szCs w:val="22"/>
                </w:rPr>
                <w:delText>ii tribe</w:delText>
              </w:r>
            </w:del>
            <w:r>
              <w:rPr>
                <w:rFonts w:ascii="Arial" w:hAnsi="Arial" w:cs="Arial"/>
                <w:szCs w:val="22"/>
              </w:rPr>
              <w:t xml:space="preserve"> or Samburu </w:t>
            </w:r>
            <w:ins w:id="105" w:author="User" w:date="2018-05-30T10:48:00Z">
              <w:r w:rsidR="003509AF">
                <w:rPr>
                  <w:rFonts w:ascii="Arial" w:hAnsi="Arial" w:cs="Arial"/>
                  <w:szCs w:val="22"/>
                </w:rPr>
                <w:t>people</w:t>
              </w:r>
            </w:ins>
            <w:del w:id="106" w:author="User" w:date="2018-05-30T10:48:00Z">
              <w:r w:rsidDel="003509AF">
                <w:rPr>
                  <w:rFonts w:ascii="Arial" w:hAnsi="Arial" w:cs="Arial"/>
                  <w:szCs w:val="22"/>
                </w:rPr>
                <w:delText>tribe</w:delText>
              </w:r>
            </w:del>
            <w:r>
              <w:rPr>
                <w:rFonts w:ascii="Arial" w:hAnsi="Arial" w:cs="Arial"/>
                <w:szCs w:val="22"/>
              </w:rPr>
              <w:t xml:space="preserve">). I will be viewing these datasets on my laptop, having obtained them from the </w:t>
            </w:r>
            <w:r>
              <w:rPr>
                <w:rFonts w:ascii="Arial" w:hAnsi="Arial" w:cs="Arial"/>
                <w:szCs w:val="22"/>
              </w:rPr>
              <w:lastRenderedPageBreak/>
              <w:t xml:space="preserve">previous researchers. Therefore, </w:t>
            </w:r>
            <w:r w:rsidR="0032155C">
              <w:rPr>
                <w:rFonts w:ascii="Arial" w:hAnsi="Arial" w:cs="Arial"/>
                <w:szCs w:val="22"/>
              </w:rPr>
              <w:t xml:space="preserve">there will be no direct interactions with the animals, which were filmed in </w:t>
            </w:r>
            <w:r>
              <w:rPr>
                <w:rFonts w:ascii="Arial" w:hAnsi="Arial" w:cs="Arial"/>
                <w:szCs w:val="22"/>
              </w:rPr>
              <w:t>their natural environments</w:t>
            </w:r>
            <w:r w:rsidR="0032155C">
              <w:rPr>
                <w:rFonts w:ascii="Arial" w:hAnsi="Arial" w:cs="Arial"/>
                <w:szCs w:val="22"/>
              </w:rPr>
              <w:t xml:space="preserve"> under ethical guidelines that minimized stress to the </w:t>
            </w:r>
            <w:del w:id="107" w:author="User" w:date="2018-05-30T10:38:00Z">
              <w:r w:rsidR="0032155C" w:rsidDel="004D1883">
                <w:rPr>
                  <w:rFonts w:ascii="Arial" w:hAnsi="Arial" w:cs="Arial"/>
                  <w:szCs w:val="22"/>
                </w:rPr>
                <w:delText>elephant</w:delText>
              </w:r>
            </w:del>
            <w:ins w:id="108" w:author="User" w:date="2018-05-30T10:38:00Z">
              <w:r w:rsidR="004D1883">
                <w:rPr>
                  <w:rFonts w:ascii="Arial" w:hAnsi="Arial" w:cs="Arial"/>
                  <w:szCs w:val="22"/>
                </w:rPr>
                <w:t>Elephant</w:t>
              </w:r>
            </w:ins>
            <w:r w:rsidR="0032155C">
              <w:rPr>
                <w:rFonts w:ascii="Arial" w:hAnsi="Arial" w:cs="Arial"/>
                <w:szCs w:val="22"/>
              </w:rPr>
              <w:t>s involved</w:t>
            </w:r>
            <w:r>
              <w:rPr>
                <w:rFonts w:ascii="Arial" w:hAnsi="Arial" w:cs="Arial"/>
                <w:szCs w:val="22"/>
              </w:rPr>
              <w:t>.</w:t>
            </w:r>
            <w:r w:rsidR="0032155C">
              <w:rPr>
                <w:rFonts w:ascii="Arial" w:hAnsi="Arial" w:cs="Arial"/>
                <w:szCs w:val="22"/>
              </w:rPr>
              <w:t xml:space="preserve"> Playback sequences in the original experiments were </w:t>
            </w:r>
            <w:r w:rsidR="00501820">
              <w:rPr>
                <w:rFonts w:ascii="Arial" w:hAnsi="Arial" w:cs="Arial"/>
                <w:szCs w:val="22"/>
              </w:rPr>
              <w:t>brief</w:t>
            </w:r>
            <w:r w:rsidR="0032155C">
              <w:rPr>
                <w:rFonts w:ascii="Arial" w:hAnsi="Arial" w:cs="Arial"/>
                <w:szCs w:val="22"/>
              </w:rPr>
              <w:t xml:space="preserve"> and each family received only one playback of adult male Ma</w:t>
            </w:r>
            <w:del w:id="109" w:author="User" w:date="2018-05-30T10:49:00Z">
              <w:r w:rsidR="0032155C" w:rsidDel="003509AF">
                <w:rPr>
                  <w:rFonts w:ascii="Arial" w:hAnsi="Arial" w:cs="Arial"/>
                  <w:szCs w:val="22"/>
                </w:rPr>
                <w:delText>a</w:delText>
              </w:r>
            </w:del>
            <w:r w:rsidR="0032155C">
              <w:rPr>
                <w:rFonts w:ascii="Arial" w:hAnsi="Arial" w:cs="Arial"/>
                <w:szCs w:val="22"/>
              </w:rPr>
              <w:t>s</w:t>
            </w:r>
            <w:ins w:id="110" w:author="User" w:date="2018-05-30T10:49:00Z">
              <w:r w:rsidR="003509AF">
                <w:rPr>
                  <w:rFonts w:ascii="Arial" w:hAnsi="Arial" w:cs="Arial"/>
                  <w:szCs w:val="22"/>
                </w:rPr>
                <w:t>a</w:t>
              </w:r>
            </w:ins>
            <w:r w:rsidR="0032155C">
              <w:rPr>
                <w:rFonts w:ascii="Arial" w:hAnsi="Arial" w:cs="Arial"/>
                <w:szCs w:val="22"/>
              </w:rPr>
              <w:t xml:space="preserve">ai or </w:t>
            </w:r>
            <w:r w:rsidR="00501820">
              <w:rPr>
                <w:rFonts w:ascii="Arial" w:hAnsi="Arial" w:cs="Arial"/>
                <w:szCs w:val="22"/>
              </w:rPr>
              <w:t xml:space="preserve">adult male </w:t>
            </w:r>
            <w:r w:rsidR="0032155C">
              <w:rPr>
                <w:rFonts w:ascii="Arial" w:hAnsi="Arial" w:cs="Arial"/>
                <w:szCs w:val="22"/>
              </w:rPr>
              <w:t>Samburu voices (the threatening stimuli).</w:t>
            </w:r>
            <w:bookmarkStart w:id="111" w:name="_GoBack"/>
            <w:bookmarkEnd w:id="111"/>
          </w:p>
          <w:p w14:paraId="225A4424" w14:textId="77777777" w:rsidR="0070253E" w:rsidRDefault="0070253E" w:rsidP="003509AF">
            <w:pPr>
              <w:spacing w:line="360" w:lineRule="auto"/>
              <w:rPr>
                <w:rFonts w:ascii="Arial" w:hAnsi="Arial" w:cs="Arial"/>
                <w:szCs w:val="22"/>
              </w:rPr>
              <w:pPrChange w:id="112" w:author="User" w:date="2018-05-30T10:49:00Z">
                <w:pPr/>
              </w:pPrChange>
            </w:pPr>
          </w:p>
          <w:p w14:paraId="0CC8432F" w14:textId="4F942CEC" w:rsidR="001E7807" w:rsidRPr="002F5942" w:rsidRDefault="0070253E" w:rsidP="003509AF">
            <w:pPr>
              <w:spacing w:line="360" w:lineRule="auto"/>
              <w:rPr>
                <w:rFonts w:ascii="Arial" w:hAnsi="Arial" w:cs="Arial"/>
                <w:i/>
                <w:sz w:val="22"/>
                <w:szCs w:val="22"/>
              </w:rPr>
              <w:pPrChange w:id="113" w:author="User" w:date="2018-05-30T10:49:00Z">
                <w:pPr/>
              </w:pPrChange>
            </w:pPr>
            <w:r>
              <w:rPr>
                <w:rFonts w:ascii="Arial" w:hAnsi="Arial" w:cs="Arial"/>
                <w:szCs w:val="22"/>
              </w:rPr>
              <w:t xml:space="preserve">Our collaborators </w:t>
            </w:r>
            <w:r w:rsidR="0032155C">
              <w:rPr>
                <w:rFonts w:ascii="Arial" w:hAnsi="Arial" w:cs="Arial"/>
                <w:szCs w:val="22"/>
              </w:rPr>
              <w:t xml:space="preserve">in </w:t>
            </w:r>
            <w:r>
              <w:rPr>
                <w:rFonts w:ascii="Arial" w:hAnsi="Arial" w:cs="Arial"/>
                <w:szCs w:val="22"/>
              </w:rPr>
              <w:t xml:space="preserve">the </w:t>
            </w:r>
            <w:del w:id="114" w:author="User" w:date="2018-05-30T10:38:00Z">
              <w:r w:rsidDel="004D1883">
                <w:rPr>
                  <w:rFonts w:ascii="Arial" w:hAnsi="Arial" w:cs="Arial"/>
                  <w:szCs w:val="22"/>
                </w:rPr>
                <w:delText>Elephant</w:delText>
              </w:r>
            </w:del>
            <w:ins w:id="115" w:author="User" w:date="2018-05-30T10:38:00Z">
              <w:r w:rsidR="004D1883">
                <w:rPr>
                  <w:rFonts w:ascii="Arial" w:hAnsi="Arial" w:cs="Arial"/>
                  <w:szCs w:val="22"/>
                </w:rPr>
                <w:t>Elephant</w:t>
              </w:r>
            </w:ins>
            <w:r>
              <w:rPr>
                <w:rFonts w:ascii="Arial" w:hAnsi="Arial" w:cs="Arial"/>
                <w:szCs w:val="22"/>
              </w:rPr>
              <w:t xml:space="preserve"> Culture Project </w:t>
            </w:r>
            <w:r w:rsidR="0032155C">
              <w:rPr>
                <w:rFonts w:ascii="Arial" w:hAnsi="Arial" w:cs="Arial"/>
                <w:szCs w:val="22"/>
              </w:rPr>
              <w:t>apply strict</w:t>
            </w:r>
            <w:r>
              <w:rPr>
                <w:rFonts w:ascii="Arial" w:hAnsi="Arial" w:cs="Arial"/>
                <w:szCs w:val="22"/>
              </w:rPr>
              <w:t xml:space="preserve"> ethical guidelines towards the study of animals, with footage being taken from minimum, safe observation distances as enforced by local authorities. This helps to reduce the stress placed upon animals when using research vehicles, as well as allowing </w:t>
            </w:r>
            <w:del w:id="116" w:author="User" w:date="2018-05-30T10:38:00Z">
              <w:r w:rsidDel="004D1883">
                <w:rPr>
                  <w:rFonts w:ascii="Arial" w:hAnsi="Arial" w:cs="Arial"/>
                  <w:szCs w:val="22"/>
                </w:rPr>
                <w:delText>elephant</w:delText>
              </w:r>
            </w:del>
            <w:ins w:id="117" w:author="User" w:date="2018-05-30T10:38:00Z">
              <w:r w:rsidR="004D1883">
                <w:rPr>
                  <w:rFonts w:ascii="Arial" w:hAnsi="Arial" w:cs="Arial"/>
                  <w:szCs w:val="22"/>
                </w:rPr>
                <w:t>Elephant</w:t>
              </w:r>
            </w:ins>
            <w:r>
              <w:rPr>
                <w:rFonts w:ascii="Arial" w:hAnsi="Arial" w:cs="Arial"/>
                <w:szCs w:val="22"/>
              </w:rPr>
              <w:t>s to perform natural behaviours to be recorded for data.</w:t>
            </w:r>
          </w:p>
          <w:p w14:paraId="770C235F" w14:textId="77777777" w:rsidR="001E7807" w:rsidRPr="002F5942" w:rsidRDefault="001E7807" w:rsidP="003509AF">
            <w:pPr>
              <w:spacing w:line="360" w:lineRule="auto"/>
              <w:rPr>
                <w:rFonts w:ascii="Arial" w:hAnsi="Arial" w:cs="Arial"/>
                <w:i/>
                <w:sz w:val="22"/>
                <w:szCs w:val="22"/>
              </w:rPr>
              <w:pPrChange w:id="118" w:author="User" w:date="2018-05-30T10:49:00Z">
                <w:pPr/>
              </w:pPrChange>
            </w:pPr>
          </w:p>
          <w:p w14:paraId="7F6606F8" w14:textId="77777777" w:rsidR="001E7807" w:rsidRPr="002F5942" w:rsidRDefault="001E7807" w:rsidP="003509AF">
            <w:pPr>
              <w:spacing w:line="360" w:lineRule="auto"/>
              <w:rPr>
                <w:rFonts w:ascii="Arial" w:hAnsi="Arial" w:cs="Arial"/>
                <w:i/>
                <w:sz w:val="22"/>
                <w:szCs w:val="22"/>
              </w:rPr>
              <w:pPrChange w:id="119" w:author="User" w:date="2018-05-30T10:49:00Z">
                <w:pPr/>
              </w:pPrChange>
            </w:pPr>
          </w:p>
          <w:p w14:paraId="2B2509E3" w14:textId="77777777" w:rsidR="00956DB6" w:rsidRPr="002F5942" w:rsidRDefault="00956DB6" w:rsidP="003509AF">
            <w:pPr>
              <w:spacing w:line="360" w:lineRule="auto"/>
              <w:rPr>
                <w:rFonts w:ascii="Arial" w:hAnsi="Arial" w:cs="Arial"/>
                <w:i/>
                <w:sz w:val="22"/>
                <w:szCs w:val="22"/>
              </w:rPr>
              <w:pPrChange w:id="120" w:author="User" w:date="2018-05-30T10:49:00Z">
                <w:pPr/>
              </w:pPrChange>
            </w:pPr>
          </w:p>
          <w:p w14:paraId="167D34A1" w14:textId="77777777" w:rsidR="00956DB6" w:rsidRPr="002F5942" w:rsidRDefault="00956DB6" w:rsidP="003509AF">
            <w:pPr>
              <w:spacing w:line="360" w:lineRule="auto"/>
              <w:rPr>
                <w:rFonts w:ascii="Arial" w:hAnsi="Arial" w:cs="Arial"/>
                <w:i/>
                <w:sz w:val="22"/>
                <w:szCs w:val="22"/>
              </w:rPr>
              <w:pPrChange w:id="121" w:author="User" w:date="2018-05-30T10:49:00Z">
                <w:pPr/>
              </w:pPrChange>
            </w:pPr>
          </w:p>
          <w:p w14:paraId="713D1DEC" w14:textId="77777777" w:rsidR="00956DB6" w:rsidRPr="002F5942" w:rsidRDefault="00956DB6" w:rsidP="003509AF">
            <w:pPr>
              <w:spacing w:line="360" w:lineRule="auto"/>
              <w:rPr>
                <w:rFonts w:ascii="Arial" w:hAnsi="Arial" w:cs="Arial"/>
                <w:i/>
                <w:sz w:val="22"/>
                <w:szCs w:val="22"/>
              </w:rPr>
              <w:pPrChange w:id="122" w:author="User" w:date="2018-05-30T10:49:00Z">
                <w:pPr/>
              </w:pPrChange>
            </w:pPr>
          </w:p>
          <w:p w14:paraId="50F8ED90" w14:textId="77777777" w:rsidR="00956DB6" w:rsidRPr="002F5942" w:rsidRDefault="00956DB6" w:rsidP="003509AF">
            <w:pPr>
              <w:spacing w:line="360" w:lineRule="auto"/>
              <w:rPr>
                <w:rFonts w:ascii="Arial" w:hAnsi="Arial" w:cs="Arial"/>
                <w:i/>
                <w:sz w:val="22"/>
                <w:szCs w:val="22"/>
              </w:rPr>
              <w:pPrChange w:id="123" w:author="User" w:date="2018-05-30T10:49:00Z">
                <w:pPr/>
              </w:pPrChange>
            </w:pPr>
          </w:p>
          <w:p w14:paraId="7E7689DB" w14:textId="77777777" w:rsidR="00956DB6" w:rsidRPr="002F5942" w:rsidRDefault="00956DB6" w:rsidP="003509AF">
            <w:pPr>
              <w:spacing w:line="360" w:lineRule="auto"/>
              <w:rPr>
                <w:rFonts w:ascii="Arial" w:hAnsi="Arial" w:cs="Arial"/>
                <w:i/>
                <w:sz w:val="22"/>
                <w:szCs w:val="22"/>
              </w:rPr>
              <w:pPrChange w:id="124" w:author="User" w:date="2018-05-30T10:49:00Z">
                <w:pPr/>
              </w:pPrChange>
            </w:pPr>
          </w:p>
          <w:p w14:paraId="134A4E19" w14:textId="77777777" w:rsidR="001E7807" w:rsidRPr="002F5942" w:rsidRDefault="001E7807" w:rsidP="003509AF">
            <w:pPr>
              <w:spacing w:line="360" w:lineRule="auto"/>
              <w:rPr>
                <w:rFonts w:ascii="Arial" w:hAnsi="Arial" w:cs="Arial"/>
                <w:i/>
                <w:sz w:val="22"/>
                <w:szCs w:val="22"/>
              </w:rPr>
              <w:pPrChange w:id="125" w:author="User" w:date="2018-05-30T10:49:00Z">
                <w:pPr/>
              </w:pPrChange>
            </w:pPr>
          </w:p>
          <w:p w14:paraId="00033654" w14:textId="77777777" w:rsidR="001E7807" w:rsidRPr="002F5942" w:rsidRDefault="001E7807" w:rsidP="003509AF">
            <w:pPr>
              <w:spacing w:line="360" w:lineRule="auto"/>
              <w:rPr>
                <w:rFonts w:ascii="Arial" w:hAnsi="Arial" w:cs="Arial"/>
                <w:i/>
                <w:sz w:val="22"/>
                <w:szCs w:val="22"/>
              </w:rPr>
              <w:pPrChange w:id="126" w:author="User" w:date="2018-05-30T10:49:00Z">
                <w:pPr/>
              </w:pPrChange>
            </w:pPr>
            <w:r w:rsidRPr="002F5942">
              <w:rPr>
                <w:rFonts w:ascii="Arial" w:hAnsi="Arial" w:cs="Arial"/>
                <w:i/>
                <w:sz w:val="22"/>
                <w:szCs w:val="22"/>
              </w:rPr>
              <w:t xml:space="preserve">  </w:t>
            </w:r>
          </w:p>
        </w:tc>
      </w:tr>
      <w:tr w:rsidR="001E7807" w:rsidRPr="002F5942" w14:paraId="2485217E" w14:textId="77777777" w:rsidTr="00956DB6">
        <w:tc>
          <w:tcPr>
            <w:tcW w:w="5000" w:type="pct"/>
            <w:gridSpan w:val="2"/>
          </w:tcPr>
          <w:p w14:paraId="65EA7FDE" w14:textId="77777777" w:rsidR="001E7807" w:rsidRPr="002F5942" w:rsidRDefault="001E7807" w:rsidP="002F5942">
            <w:pPr>
              <w:rPr>
                <w:rFonts w:ascii="Arial" w:hAnsi="Arial" w:cs="Arial"/>
                <w:sz w:val="22"/>
                <w:szCs w:val="22"/>
              </w:rPr>
            </w:pPr>
            <w:r w:rsidRPr="002F5942">
              <w:rPr>
                <w:rFonts w:ascii="Arial" w:hAnsi="Arial" w:cs="Arial"/>
                <w:sz w:val="22"/>
                <w:szCs w:val="22"/>
              </w:rPr>
              <w:lastRenderedPageBreak/>
              <w:t>Personal Licence holder:</w:t>
            </w:r>
            <w:r w:rsidR="00215BDB" w:rsidRPr="002F5942">
              <w:rPr>
                <w:rFonts w:ascii="Arial" w:hAnsi="Arial" w:cs="Arial"/>
                <w:sz w:val="22"/>
                <w:szCs w:val="22"/>
              </w:rPr>
              <w:t xml:space="preserve"> </w:t>
            </w:r>
            <w:r w:rsidR="002F5942" w:rsidRPr="002F5942">
              <w:rPr>
                <w:rFonts w:ascii="Arial" w:hAnsi="Arial" w:cs="Arial"/>
                <w:sz w:val="22"/>
                <w:szCs w:val="22"/>
              </w:rPr>
              <w:t>(name of person undertaking these procedures)</w:t>
            </w:r>
          </w:p>
          <w:p w14:paraId="75DBEC50" w14:textId="3F1B382B" w:rsidR="002F5942" w:rsidRPr="002F5942" w:rsidRDefault="00501820" w:rsidP="002F5942">
            <w:pPr>
              <w:rPr>
                <w:rFonts w:ascii="Arial" w:hAnsi="Arial" w:cs="Arial"/>
                <w:sz w:val="22"/>
                <w:szCs w:val="22"/>
              </w:rPr>
            </w:pPr>
            <w:r>
              <w:rPr>
                <w:rFonts w:ascii="Arial" w:hAnsi="Arial" w:cs="Arial"/>
                <w:sz w:val="22"/>
                <w:szCs w:val="22"/>
              </w:rPr>
              <w:t>Lucy Bates &amp; Karen McComb</w:t>
            </w:r>
          </w:p>
        </w:tc>
      </w:tr>
      <w:tr w:rsidR="001E7807" w:rsidRPr="002F5942" w14:paraId="0F32CED6" w14:textId="77777777" w:rsidTr="00956DB6">
        <w:tc>
          <w:tcPr>
            <w:tcW w:w="2500" w:type="pct"/>
          </w:tcPr>
          <w:p w14:paraId="1F883AEB" w14:textId="77777777" w:rsidR="001E7807" w:rsidRPr="002F5942" w:rsidRDefault="001E7807" w:rsidP="001E7807">
            <w:pPr>
              <w:rPr>
                <w:rFonts w:ascii="Arial" w:hAnsi="Arial" w:cs="Arial"/>
                <w:sz w:val="22"/>
                <w:szCs w:val="22"/>
              </w:rPr>
            </w:pPr>
            <w:r w:rsidRPr="002F5942">
              <w:rPr>
                <w:rFonts w:ascii="Arial" w:hAnsi="Arial" w:cs="Arial"/>
                <w:sz w:val="22"/>
                <w:szCs w:val="22"/>
              </w:rPr>
              <w:t>Personal Licence no.:</w:t>
            </w:r>
          </w:p>
        </w:tc>
        <w:tc>
          <w:tcPr>
            <w:tcW w:w="2500" w:type="pct"/>
          </w:tcPr>
          <w:p w14:paraId="242CAE8D" w14:textId="77777777" w:rsidR="00501820" w:rsidRDefault="001E7807" w:rsidP="00501820">
            <w:pPr>
              <w:pStyle w:val="Default"/>
            </w:pPr>
            <w:r w:rsidRPr="002F5942">
              <w:rPr>
                <w:sz w:val="22"/>
                <w:szCs w:val="22"/>
              </w:rPr>
              <w:t>Project Licence no:</w:t>
            </w:r>
            <w:r w:rsidR="00501820">
              <w:rPr>
                <w:sz w:val="22"/>
                <w:szCs w:val="22"/>
              </w:rPr>
              <w:t xml:space="preserve"> </w:t>
            </w:r>
          </w:p>
          <w:tbl>
            <w:tblPr>
              <w:tblW w:w="0" w:type="auto"/>
              <w:tblBorders>
                <w:top w:val="nil"/>
                <w:left w:val="nil"/>
                <w:bottom w:val="nil"/>
                <w:right w:val="nil"/>
              </w:tblBorders>
              <w:tblLook w:val="0000" w:firstRow="0" w:lastRow="0" w:firstColumn="0" w:lastColumn="0" w:noHBand="0" w:noVBand="0"/>
            </w:tblPr>
            <w:tblGrid>
              <w:gridCol w:w="1237"/>
            </w:tblGrid>
            <w:tr w:rsidR="00501820" w14:paraId="338DDA05" w14:textId="77777777">
              <w:trPr>
                <w:trHeight w:val="146"/>
              </w:trPr>
              <w:tc>
                <w:tcPr>
                  <w:tcW w:w="0" w:type="auto"/>
                </w:tcPr>
                <w:p w14:paraId="613118B6" w14:textId="77777777" w:rsidR="00501820" w:rsidRDefault="00501820">
                  <w:pPr>
                    <w:pStyle w:val="Default"/>
                    <w:rPr>
                      <w:sz w:val="22"/>
                      <w:szCs w:val="22"/>
                    </w:rPr>
                  </w:pPr>
                  <w:r>
                    <w:t xml:space="preserve"> </w:t>
                  </w:r>
                  <w:r>
                    <w:rPr>
                      <w:sz w:val="22"/>
                      <w:szCs w:val="22"/>
                    </w:rPr>
                    <w:t xml:space="preserve">ERC/46/7 </w:t>
                  </w:r>
                </w:p>
              </w:tc>
            </w:tr>
          </w:tbl>
          <w:p w14:paraId="51C9269F" w14:textId="22373142" w:rsidR="001E7807" w:rsidRPr="002F5942" w:rsidRDefault="001E7807" w:rsidP="001E7807">
            <w:pPr>
              <w:rPr>
                <w:rFonts w:ascii="Arial" w:hAnsi="Arial" w:cs="Arial"/>
                <w:sz w:val="22"/>
                <w:szCs w:val="22"/>
              </w:rPr>
            </w:pPr>
          </w:p>
        </w:tc>
      </w:tr>
    </w:tbl>
    <w:p w14:paraId="3B6F88B6" w14:textId="77777777" w:rsidR="001E7807" w:rsidRPr="002F5942" w:rsidRDefault="001E7807">
      <w:pPr>
        <w:rPr>
          <w:rFonts w:ascii="Arial" w:hAnsi="Arial" w:cs="Arial"/>
          <w:sz w:val="22"/>
          <w:szCs w:val="22"/>
        </w:rPr>
      </w:pPr>
    </w:p>
    <w:p w14:paraId="3B2CE294" w14:textId="77777777" w:rsidR="001E7807" w:rsidRPr="002F5942" w:rsidRDefault="00956DB6">
      <w:pPr>
        <w:rPr>
          <w:rFonts w:ascii="Arial" w:hAnsi="Arial" w:cs="Arial"/>
          <w:sz w:val="22"/>
          <w:szCs w:val="22"/>
        </w:rPr>
      </w:pPr>
      <w:r w:rsidRPr="002F5942">
        <w:rPr>
          <w:rFonts w:ascii="Arial" w:hAnsi="Arial" w:cs="Arial"/>
          <w:sz w:val="22"/>
          <w:szCs w:val="22"/>
        </w:rPr>
        <w:t>Approval</w:t>
      </w:r>
    </w:p>
    <w:tbl>
      <w:tblPr>
        <w:tblStyle w:val="TableGrid"/>
        <w:tblW w:w="0" w:type="auto"/>
        <w:tblLook w:val="04A0" w:firstRow="1" w:lastRow="0" w:firstColumn="1" w:lastColumn="0" w:noHBand="0" w:noVBand="1"/>
      </w:tblPr>
      <w:tblGrid>
        <w:gridCol w:w="2518"/>
        <w:gridCol w:w="3119"/>
        <w:gridCol w:w="2409"/>
        <w:gridCol w:w="1802"/>
      </w:tblGrid>
      <w:tr w:rsidR="00956DB6" w:rsidRPr="002F5942" w14:paraId="21DD9D47" w14:textId="77777777" w:rsidTr="6CE0554F">
        <w:tc>
          <w:tcPr>
            <w:tcW w:w="2518" w:type="dxa"/>
          </w:tcPr>
          <w:p w14:paraId="4CE7E512" w14:textId="77777777" w:rsidR="00956DB6" w:rsidRPr="002F5942" w:rsidRDefault="00956DB6">
            <w:pPr>
              <w:rPr>
                <w:rFonts w:ascii="Arial" w:hAnsi="Arial" w:cs="Arial"/>
                <w:sz w:val="22"/>
                <w:szCs w:val="22"/>
              </w:rPr>
            </w:pPr>
            <w:r w:rsidRPr="002F5942">
              <w:rPr>
                <w:rFonts w:ascii="Arial" w:hAnsi="Arial" w:cs="Arial"/>
                <w:sz w:val="22"/>
                <w:szCs w:val="22"/>
              </w:rPr>
              <w:t>Role</w:t>
            </w:r>
          </w:p>
        </w:tc>
        <w:tc>
          <w:tcPr>
            <w:tcW w:w="3119" w:type="dxa"/>
          </w:tcPr>
          <w:p w14:paraId="2EB0B4FB" w14:textId="77777777" w:rsidR="00956DB6" w:rsidRPr="002F5942" w:rsidRDefault="002F5942">
            <w:pPr>
              <w:rPr>
                <w:rFonts w:ascii="Arial" w:hAnsi="Arial" w:cs="Arial"/>
                <w:sz w:val="22"/>
                <w:szCs w:val="22"/>
              </w:rPr>
            </w:pPr>
            <w:r w:rsidRPr="002F5942">
              <w:rPr>
                <w:rFonts w:ascii="Arial" w:hAnsi="Arial" w:cs="Arial"/>
                <w:sz w:val="22"/>
                <w:szCs w:val="22"/>
              </w:rPr>
              <w:t>N</w:t>
            </w:r>
            <w:r w:rsidR="00956DB6" w:rsidRPr="002F5942">
              <w:rPr>
                <w:rFonts w:ascii="Arial" w:hAnsi="Arial" w:cs="Arial"/>
                <w:sz w:val="22"/>
                <w:szCs w:val="22"/>
              </w:rPr>
              <w:t>ame</w:t>
            </w:r>
          </w:p>
        </w:tc>
        <w:tc>
          <w:tcPr>
            <w:tcW w:w="2409" w:type="dxa"/>
          </w:tcPr>
          <w:p w14:paraId="2D531570" w14:textId="77777777" w:rsidR="00956DB6" w:rsidRPr="002F5942" w:rsidRDefault="00956DB6">
            <w:pPr>
              <w:rPr>
                <w:rFonts w:ascii="Arial" w:hAnsi="Arial" w:cs="Arial"/>
                <w:sz w:val="22"/>
                <w:szCs w:val="22"/>
              </w:rPr>
            </w:pPr>
            <w:r w:rsidRPr="002F5942">
              <w:rPr>
                <w:rFonts w:ascii="Arial" w:hAnsi="Arial" w:cs="Arial"/>
                <w:sz w:val="22"/>
                <w:szCs w:val="22"/>
              </w:rPr>
              <w:t>Signature</w:t>
            </w:r>
          </w:p>
        </w:tc>
        <w:tc>
          <w:tcPr>
            <w:tcW w:w="1802" w:type="dxa"/>
          </w:tcPr>
          <w:p w14:paraId="51FF5589" w14:textId="77777777" w:rsidR="00956DB6" w:rsidRPr="002F5942" w:rsidRDefault="00956DB6">
            <w:pPr>
              <w:rPr>
                <w:rFonts w:ascii="Arial" w:hAnsi="Arial" w:cs="Arial"/>
                <w:sz w:val="22"/>
                <w:szCs w:val="22"/>
              </w:rPr>
            </w:pPr>
            <w:r w:rsidRPr="002F5942">
              <w:rPr>
                <w:rFonts w:ascii="Arial" w:hAnsi="Arial" w:cs="Arial"/>
                <w:sz w:val="22"/>
                <w:szCs w:val="22"/>
              </w:rPr>
              <w:t>Date</w:t>
            </w:r>
          </w:p>
        </w:tc>
      </w:tr>
      <w:tr w:rsidR="00956DB6" w:rsidRPr="002F5942" w14:paraId="4180C0B9" w14:textId="77777777" w:rsidTr="6CE0554F">
        <w:tc>
          <w:tcPr>
            <w:tcW w:w="2518" w:type="dxa"/>
          </w:tcPr>
          <w:p w14:paraId="76182FC6" w14:textId="77777777" w:rsidR="00956DB6" w:rsidRPr="002F5942" w:rsidRDefault="00956DB6">
            <w:pPr>
              <w:rPr>
                <w:rFonts w:ascii="Arial" w:hAnsi="Arial" w:cs="Arial"/>
                <w:sz w:val="22"/>
                <w:szCs w:val="22"/>
              </w:rPr>
            </w:pPr>
            <w:r w:rsidRPr="002F5942">
              <w:rPr>
                <w:rFonts w:ascii="Arial" w:hAnsi="Arial" w:cs="Arial"/>
                <w:sz w:val="22"/>
                <w:szCs w:val="22"/>
              </w:rPr>
              <w:t>Student</w:t>
            </w:r>
          </w:p>
        </w:tc>
        <w:tc>
          <w:tcPr>
            <w:tcW w:w="3119" w:type="dxa"/>
          </w:tcPr>
          <w:p w14:paraId="465A271B" w14:textId="2E398170" w:rsidR="00956DB6" w:rsidRPr="002F5942" w:rsidRDefault="6CE0554F" w:rsidP="6CE0554F">
            <w:pPr>
              <w:rPr>
                <w:rFonts w:ascii="Arial" w:hAnsi="Arial" w:cs="Arial"/>
                <w:sz w:val="22"/>
                <w:szCs w:val="22"/>
              </w:rPr>
            </w:pPr>
            <w:r w:rsidRPr="6CE0554F">
              <w:rPr>
                <w:rFonts w:ascii="Arial" w:hAnsi="Arial" w:cs="Arial"/>
                <w:sz w:val="22"/>
                <w:szCs w:val="22"/>
              </w:rPr>
              <w:t>Tia Wassell</w:t>
            </w:r>
          </w:p>
        </w:tc>
        <w:tc>
          <w:tcPr>
            <w:tcW w:w="2409" w:type="dxa"/>
          </w:tcPr>
          <w:p w14:paraId="3C2186EC" w14:textId="39F4F068" w:rsidR="00956DB6" w:rsidRPr="002F5942" w:rsidRDefault="6CE0554F" w:rsidP="6CE0554F">
            <w:pPr>
              <w:rPr>
                <w:rFonts w:ascii="Arial" w:hAnsi="Arial" w:cs="Arial"/>
                <w:sz w:val="22"/>
                <w:szCs w:val="22"/>
              </w:rPr>
            </w:pPr>
            <w:r w:rsidRPr="6CE0554F">
              <w:rPr>
                <w:rFonts w:ascii="Arial" w:hAnsi="Arial" w:cs="Arial"/>
                <w:sz w:val="22"/>
                <w:szCs w:val="22"/>
              </w:rPr>
              <w:t>twassell</w:t>
            </w:r>
          </w:p>
        </w:tc>
        <w:tc>
          <w:tcPr>
            <w:tcW w:w="1802" w:type="dxa"/>
          </w:tcPr>
          <w:p w14:paraId="22EF6EBC" w14:textId="48D4B1FE" w:rsidR="00956DB6" w:rsidRPr="002F5942" w:rsidRDefault="6CE0554F" w:rsidP="6CE0554F">
            <w:pPr>
              <w:rPr>
                <w:rFonts w:ascii="Arial" w:hAnsi="Arial" w:cs="Arial"/>
                <w:sz w:val="22"/>
                <w:szCs w:val="22"/>
              </w:rPr>
            </w:pPr>
            <w:r w:rsidRPr="6CE0554F">
              <w:rPr>
                <w:rFonts w:ascii="Arial" w:hAnsi="Arial" w:cs="Arial"/>
                <w:sz w:val="22"/>
                <w:szCs w:val="22"/>
              </w:rPr>
              <w:t>04/11/2017</w:t>
            </w:r>
          </w:p>
        </w:tc>
      </w:tr>
      <w:tr w:rsidR="00956DB6" w:rsidRPr="002F5942" w14:paraId="58D36DB9" w14:textId="77777777" w:rsidTr="6CE0554F">
        <w:tc>
          <w:tcPr>
            <w:tcW w:w="2518" w:type="dxa"/>
          </w:tcPr>
          <w:p w14:paraId="3BB53B9A" w14:textId="77777777" w:rsidR="00956DB6" w:rsidRPr="002F5942" w:rsidRDefault="00956DB6">
            <w:pPr>
              <w:rPr>
                <w:rFonts w:ascii="Arial" w:hAnsi="Arial" w:cs="Arial"/>
                <w:sz w:val="22"/>
                <w:szCs w:val="22"/>
              </w:rPr>
            </w:pPr>
            <w:r w:rsidRPr="002F5942">
              <w:rPr>
                <w:rFonts w:ascii="Arial" w:hAnsi="Arial" w:cs="Arial"/>
                <w:sz w:val="22"/>
                <w:szCs w:val="22"/>
              </w:rPr>
              <w:t>Supervisor</w:t>
            </w:r>
          </w:p>
        </w:tc>
        <w:tc>
          <w:tcPr>
            <w:tcW w:w="3119" w:type="dxa"/>
          </w:tcPr>
          <w:p w14:paraId="0BB5441C" w14:textId="1246A569" w:rsidR="00956DB6" w:rsidRPr="002F5942" w:rsidRDefault="00501820">
            <w:pPr>
              <w:rPr>
                <w:rFonts w:ascii="Arial" w:hAnsi="Arial" w:cs="Arial"/>
                <w:sz w:val="22"/>
                <w:szCs w:val="22"/>
              </w:rPr>
            </w:pPr>
            <w:r>
              <w:rPr>
                <w:rFonts w:ascii="Arial" w:hAnsi="Arial" w:cs="Arial"/>
                <w:sz w:val="22"/>
                <w:szCs w:val="22"/>
              </w:rPr>
              <w:t>Karen McComb &amp; Lucy Bates</w:t>
            </w:r>
          </w:p>
        </w:tc>
        <w:tc>
          <w:tcPr>
            <w:tcW w:w="2409" w:type="dxa"/>
          </w:tcPr>
          <w:p w14:paraId="107453F6" w14:textId="3B44742D" w:rsidR="00956DB6" w:rsidRPr="002F5942" w:rsidRDefault="00501820">
            <w:pPr>
              <w:rPr>
                <w:rFonts w:ascii="Arial" w:hAnsi="Arial" w:cs="Arial"/>
                <w:sz w:val="22"/>
                <w:szCs w:val="22"/>
              </w:rPr>
            </w:pPr>
            <w:r>
              <w:rPr>
                <w:rFonts w:ascii="Arial" w:hAnsi="Arial" w:cs="Arial"/>
                <w:sz w:val="22"/>
                <w:szCs w:val="22"/>
              </w:rPr>
              <w:t>KM by email</w:t>
            </w:r>
          </w:p>
        </w:tc>
        <w:tc>
          <w:tcPr>
            <w:tcW w:w="1802" w:type="dxa"/>
          </w:tcPr>
          <w:p w14:paraId="68A0EB4A" w14:textId="4C29C3AE" w:rsidR="00956DB6" w:rsidRPr="002F5942" w:rsidRDefault="00501820">
            <w:pPr>
              <w:rPr>
                <w:rFonts w:ascii="Arial" w:hAnsi="Arial" w:cs="Arial"/>
                <w:sz w:val="22"/>
                <w:szCs w:val="22"/>
              </w:rPr>
            </w:pPr>
            <w:r>
              <w:rPr>
                <w:rFonts w:ascii="Arial" w:hAnsi="Arial" w:cs="Arial"/>
                <w:sz w:val="22"/>
                <w:szCs w:val="22"/>
              </w:rPr>
              <w:t>8 Nov 2017</w:t>
            </w:r>
          </w:p>
        </w:tc>
      </w:tr>
      <w:tr w:rsidR="00956DB6" w:rsidRPr="002F5942" w14:paraId="29700882" w14:textId="77777777" w:rsidTr="6CE0554F">
        <w:tc>
          <w:tcPr>
            <w:tcW w:w="2518" w:type="dxa"/>
          </w:tcPr>
          <w:p w14:paraId="66534508" w14:textId="77777777" w:rsidR="00956DB6" w:rsidRPr="002F5942" w:rsidRDefault="002F5942">
            <w:pPr>
              <w:rPr>
                <w:rFonts w:ascii="Arial" w:hAnsi="Arial" w:cs="Arial"/>
                <w:sz w:val="22"/>
                <w:szCs w:val="22"/>
              </w:rPr>
            </w:pPr>
            <w:r w:rsidRPr="002F5942">
              <w:rPr>
                <w:rFonts w:ascii="Arial" w:hAnsi="Arial" w:cs="Arial"/>
                <w:sz w:val="22"/>
                <w:szCs w:val="22"/>
              </w:rPr>
              <w:t>Project Licence Holder</w:t>
            </w:r>
          </w:p>
        </w:tc>
        <w:tc>
          <w:tcPr>
            <w:tcW w:w="3119" w:type="dxa"/>
          </w:tcPr>
          <w:p w14:paraId="0C2A77CD" w14:textId="77777777" w:rsidR="00956DB6" w:rsidRPr="002F5942" w:rsidRDefault="00956DB6">
            <w:pPr>
              <w:rPr>
                <w:rFonts w:ascii="Arial" w:hAnsi="Arial" w:cs="Arial"/>
                <w:sz w:val="22"/>
                <w:szCs w:val="22"/>
              </w:rPr>
            </w:pPr>
          </w:p>
        </w:tc>
        <w:tc>
          <w:tcPr>
            <w:tcW w:w="2409" w:type="dxa"/>
          </w:tcPr>
          <w:p w14:paraId="11837EE8" w14:textId="77777777" w:rsidR="00956DB6" w:rsidRPr="002F5942" w:rsidRDefault="00956DB6">
            <w:pPr>
              <w:rPr>
                <w:rFonts w:ascii="Arial" w:hAnsi="Arial" w:cs="Arial"/>
                <w:sz w:val="22"/>
                <w:szCs w:val="22"/>
              </w:rPr>
            </w:pPr>
          </w:p>
        </w:tc>
        <w:tc>
          <w:tcPr>
            <w:tcW w:w="1802" w:type="dxa"/>
          </w:tcPr>
          <w:p w14:paraId="7F684B70" w14:textId="77777777" w:rsidR="00956DB6" w:rsidRPr="002F5942" w:rsidRDefault="00956DB6">
            <w:pPr>
              <w:rPr>
                <w:rFonts w:ascii="Arial" w:hAnsi="Arial" w:cs="Arial"/>
                <w:sz w:val="22"/>
                <w:szCs w:val="22"/>
              </w:rPr>
            </w:pPr>
          </w:p>
        </w:tc>
      </w:tr>
    </w:tbl>
    <w:p w14:paraId="6B730ADB" w14:textId="77777777" w:rsidR="001E7807" w:rsidRPr="002F5942" w:rsidRDefault="001E7807" w:rsidP="00956DB6">
      <w:pPr>
        <w:rPr>
          <w:sz w:val="22"/>
          <w:szCs w:val="22"/>
        </w:rPr>
      </w:pPr>
    </w:p>
    <w:sectPr w:rsidR="001E7807" w:rsidRPr="002F5942" w:rsidSect="00956DB6">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cf141cca16750b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revisionView w:markup="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7"/>
    <w:rsid w:val="001E7807"/>
    <w:rsid w:val="00215BDB"/>
    <w:rsid w:val="0025601E"/>
    <w:rsid w:val="002F5942"/>
    <w:rsid w:val="0032155C"/>
    <w:rsid w:val="00346C97"/>
    <w:rsid w:val="003509AF"/>
    <w:rsid w:val="004B081D"/>
    <w:rsid w:val="004D1883"/>
    <w:rsid w:val="00501820"/>
    <w:rsid w:val="00657123"/>
    <w:rsid w:val="006C2B4D"/>
    <w:rsid w:val="0070253E"/>
    <w:rsid w:val="0073234B"/>
    <w:rsid w:val="007A19CF"/>
    <w:rsid w:val="00955082"/>
    <w:rsid w:val="00956DB6"/>
    <w:rsid w:val="009A4511"/>
    <w:rsid w:val="00C213C2"/>
    <w:rsid w:val="00DA6EB7"/>
    <w:rsid w:val="00DF517F"/>
    <w:rsid w:val="00FD7916"/>
    <w:rsid w:val="00FF5758"/>
    <w:rsid w:val="37FD7CAB"/>
    <w:rsid w:val="6CE055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414DC"/>
  <w15:docId w15:val="{D4FAE830-E799-4BC1-BCA9-C5C5B655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9CF"/>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9CF"/>
    <w:rPr>
      <w:rFonts w:ascii="Lucida Grande" w:hAnsi="Lucida Grande"/>
      <w:sz w:val="18"/>
      <w:szCs w:val="18"/>
    </w:rPr>
  </w:style>
  <w:style w:type="character" w:styleId="CommentReference">
    <w:name w:val="annotation reference"/>
    <w:basedOn w:val="DefaultParagraphFont"/>
    <w:uiPriority w:val="99"/>
    <w:semiHidden/>
    <w:unhideWhenUsed/>
    <w:rsid w:val="00955082"/>
    <w:rPr>
      <w:sz w:val="18"/>
      <w:szCs w:val="18"/>
    </w:rPr>
  </w:style>
  <w:style w:type="paragraph" w:styleId="CommentText">
    <w:name w:val="annotation text"/>
    <w:basedOn w:val="Normal"/>
    <w:link w:val="CommentTextChar"/>
    <w:uiPriority w:val="99"/>
    <w:semiHidden/>
    <w:unhideWhenUsed/>
    <w:rsid w:val="00955082"/>
  </w:style>
  <w:style w:type="character" w:customStyle="1" w:styleId="CommentTextChar">
    <w:name w:val="Comment Text Char"/>
    <w:basedOn w:val="DefaultParagraphFont"/>
    <w:link w:val="CommentText"/>
    <w:uiPriority w:val="99"/>
    <w:semiHidden/>
    <w:rsid w:val="00955082"/>
  </w:style>
  <w:style w:type="paragraph" w:styleId="CommentSubject">
    <w:name w:val="annotation subject"/>
    <w:basedOn w:val="CommentText"/>
    <w:next w:val="CommentText"/>
    <w:link w:val="CommentSubjectChar"/>
    <w:uiPriority w:val="99"/>
    <w:semiHidden/>
    <w:unhideWhenUsed/>
    <w:rsid w:val="00955082"/>
    <w:rPr>
      <w:b/>
      <w:bCs/>
      <w:sz w:val="20"/>
      <w:szCs w:val="20"/>
    </w:rPr>
  </w:style>
  <w:style w:type="character" w:customStyle="1" w:styleId="CommentSubjectChar">
    <w:name w:val="Comment Subject Char"/>
    <w:basedOn w:val="CommentTextChar"/>
    <w:link w:val="CommentSubject"/>
    <w:uiPriority w:val="99"/>
    <w:semiHidden/>
    <w:rsid w:val="00955082"/>
    <w:rPr>
      <w:b/>
      <w:bCs/>
      <w:sz w:val="20"/>
      <w:szCs w:val="20"/>
    </w:rPr>
  </w:style>
  <w:style w:type="paragraph" w:customStyle="1" w:styleId="Default">
    <w:name w:val="Default"/>
    <w:rsid w:val="00501820"/>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4189</Characters>
  <Application>Microsoft Office Word</Application>
  <DocSecurity>0</DocSecurity>
  <Lines>119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King</dc:creator>
  <cp:keywords/>
  <dc:description/>
  <cp:lastModifiedBy>User</cp:lastModifiedBy>
  <cp:revision>2</cp:revision>
  <dcterms:created xsi:type="dcterms:W3CDTF">2018-05-30T09:52:00Z</dcterms:created>
  <dcterms:modified xsi:type="dcterms:W3CDTF">2018-05-30T09:52:00Z</dcterms:modified>
</cp:coreProperties>
</file>